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34B0" w14:textId="34044F0B" w:rsidR="003452A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0022D8" w:rsidRPr="00C76095">
        <w:rPr>
          <w:rFonts w:ascii="Times New Roman" w:hAnsi="Times New Roman" w:cs="Times New Roman"/>
          <w:sz w:val="24"/>
          <w:szCs w:val="24"/>
          <w:lang w:val="cs-CZ"/>
        </w:rPr>
        <w:t>NENI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0A260F65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2945CB" w14:textId="77777777" w:rsidR="008F730C" w:rsidRPr="00C76095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7676E1D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Kdo nejvíce publikuje v predátorských a místních časopisech?</w:t>
      </w:r>
    </w:p>
    <w:p w14:paraId="35F821A2" w14:textId="77777777" w:rsidR="002E0E90" w:rsidRPr="00C76095" w:rsidRDefault="002E0E90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B2F0831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Bibliometrická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analýza trochu jinak</w:t>
      </w:r>
    </w:p>
    <w:p w14:paraId="2659E617" w14:textId="63D8278A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71CEB1" w14:textId="77777777" w:rsidR="002B7644" w:rsidRPr="00C76095" w:rsidRDefault="002B76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CD339" w14:textId="69B56B94" w:rsidR="002E0E90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Vít Macháček a Martin Srholec</w:t>
      </w:r>
    </w:p>
    <w:p w14:paraId="6FED0A45" w14:textId="16BD08DE" w:rsidR="00400618" w:rsidRPr="00C76095" w:rsidRDefault="00400618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IDEA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tank při CERGE-EI</w:t>
      </w:r>
    </w:p>
    <w:p w14:paraId="6FA02D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0C504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716BB8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83E52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3EDD" w14:textId="04C532D1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76392A8" w14:textId="2D90C27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2</w:t>
      </w:r>
      <w:r w:rsidR="00A317A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Proč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FDFF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B589CA" w14:textId="54AC9AEA" w:rsidR="004E6661" w:rsidRPr="00C76095" w:rsidRDefault="004E6661" w:rsidP="004E66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 xml:space="preserve">Světový výzkum a ten </w:t>
      </w:r>
      <w:r w:rsidR="00E74073" w:rsidRPr="00C76095">
        <w:rPr>
          <w:rFonts w:ascii="Times New Roman" w:hAnsi="Times New Roman" w:cs="Times New Roman"/>
          <w:sz w:val="32"/>
          <w:szCs w:val="32"/>
          <w:lang w:val="cs-CZ"/>
        </w:rPr>
        <w:t>ostatní</w:t>
      </w:r>
    </w:p>
    <w:p w14:paraId="2C73A9EE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4AD4FF" w14:textId="51A3CE21" w:rsidR="005F0C6A" w:rsidRPr="00635A0D" w:rsidRDefault="004E6661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Hodnocení výzkumu je </w:t>
      </w:r>
      <w:r w:rsidR="00C37F73" w:rsidRPr="00635A0D">
        <w:rPr>
          <w:rFonts w:ascii="Times New Roman" w:hAnsi="Times New Roman" w:cs="Times New Roman"/>
          <w:sz w:val="24"/>
          <w:szCs w:val="24"/>
          <w:lang w:val="cs-CZ"/>
        </w:rPr>
        <w:t>obtížné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, ale nezbytné</w:t>
      </w:r>
      <w:ins w:id="1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, protože </w:t>
        </w:r>
      </w:ins>
      <w:ins w:id="2" w:author="Srholec Martin" w:date="2018-05-22T14:27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poskytuje </w:t>
        </w:r>
      </w:ins>
      <w:ins w:id="3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zpětn</w:t>
        </w:r>
      </w:ins>
      <w:ins w:id="4" w:author="Srholec Martin" w:date="2018-05-22T14:27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ou</w:t>
        </w:r>
      </w:ins>
      <w:ins w:id="5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 vazb</w:t>
        </w:r>
      </w:ins>
      <w:ins w:id="6" w:author="Srholec Martin" w:date="2018-05-22T14:28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>u</w:t>
        </w:r>
      </w:ins>
      <w:ins w:id="7" w:author="Srholec Martin" w:date="2018-05-22T14:33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, bez které je snadné podlehnout sebeklamu.</w:t>
        </w:r>
      </w:ins>
      <w:ins w:id="8" w:author="Srholec Martin" w:date="2018-05-22T14:24:00Z">
        <w:r w:rsidR="002E5D81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del w:id="9" w:author="Srholec Martin" w:date="2018-05-22T14:24:00Z">
        <w:r w:rsidRPr="00635A0D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  <w:r w:rsidRPr="00C76095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protože </w:delText>
        </w:r>
        <w:r w:rsidR="00AE6F2D" w:rsidRPr="00C76095" w:rsidDel="002E5D81">
          <w:rPr>
            <w:rFonts w:ascii="Times New Roman" w:hAnsi="Times New Roman" w:cs="Times New Roman"/>
            <w:sz w:val="24"/>
            <w:szCs w:val="24"/>
            <w:lang w:val="cs-CZ"/>
          </w:rPr>
          <w:delText>jinak není podle čeho rozhodovat</w:delText>
        </w:r>
      </w:del>
      <w:ins w:id="10" w:author="Vít Macháček" w:date="2018-05-22T09:44:00Z">
        <w:del w:id="11" w:author="Srholec Martin" w:date="2018-05-22T14:24:00Z">
          <w:r w:rsidR="00760B14" w:rsidDel="002E5D81">
            <w:rPr>
              <w:rFonts w:ascii="Times New Roman" w:hAnsi="Times New Roman" w:cs="Times New Roman"/>
              <w:sz w:val="24"/>
              <w:szCs w:val="24"/>
              <w:lang w:val="cs-CZ"/>
            </w:rPr>
            <w:delText>se podle něj rozdělují prostředky na výzkum a vývoj</w:delText>
          </w:r>
        </w:del>
        <w:del w:id="12" w:author="Srholec Martin" w:date="2018-05-22T14:34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. </w:delText>
          </w:r>
        </w:del>
        <w:del w:id="13" w:author="Srholec Martin" w:date="2018-05-22T14:37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Čím </w:delText>
          </w:r>
        </w:del>
        <w:del w:id="14" w:author="Srholec Martin" w:date="2018-05-22T14:35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lepší informace o výzkumných institucích/pracovištích/organizacích máme, tím lépe </w:delText>
          </w:r>
        </w:del>
      </w:ins>
      <w:ins w:id="15" w:author="Vít Macháček" w:date="2018-05-22T09:45:00Z">
        <w:del w:id="16" w:author="Srholec Martin" w:date="2018-05-22T14:35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se můžeme rozhodnout, která za stojí za podporu</w:delText>
          </w:r>
        </w:del>
        <w:del w:id="17" w:author="Srholec Martin" w:date="2018-05-22T14:37:00Z">
          <w:r w:rsidR="00760B14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.</w:delText>
          </w:r>
        </w:del>
      </w:ins>
      <w:del w:id="18" w:author="Srholec Martin" w:date="2018-05-22T14:37:00Z">
        <w:r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  <w:r w:rsidR="005F0C6A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del w:id="19" w:author="Srholec Martin" w:date="2018-05-22T14:36:00Z">
        <w:r w:rsidR="00AE6F2D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  <w:r w:rsidR="00890D9B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ikdy </w:delText>
        </w:r>
      </w:del>
      <w:ins w:id="20" w:author="Srholec Martin" w:date="2018-05-22T14:37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ins w:id="21" w:author="Srholec Martin" w:date="2018-05-22T14:36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>ikdy</w:t>
        </w:r>
        <w:r w:rsidR="00884204" w:rsidRPr="00C76095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="00890D9B" w:rsidRPr="00C76095">
        <w:rPr>
          <w:rFonts w:ascii="Times New Roman" w:hAnsi="Times New Roman" w:cs="Times New Roman"/>
          <w:sz w:val="24"/>
          <w:szCs w:val="24"/>
          <w:lang w:val="cs-CZ"/>
        </w:rPr>
        <w:t>nebude dokonalé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ins w:id="22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jen </w:t>
        </w:r>
      </w:ins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stěží se zavděčí všem,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ale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 neznamená, že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nemůže prospět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DA1AB3" w14:textId="77777777" w:rsidR="005F0C6A" w:rsidRPr="00635A0D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33EF369" w14:textId="38C7285B" w:rsidR="008F730C" w:rsidRPr="00635A0D" w:rsidRDefault="00760B14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23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Starý </w:t>
      </w:r>
      <w:ins w:id="24" w:author="Srholec Martin" w:date="2018-05-22T14:37:00Z">
        <w:r w:rsidR="0088420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vládní 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systém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hodnocení, takzvaný </w:t>
      </w:r>
      <w:commentRangeStart w:id="25"/>
      <w:proofErr w:type="spellStart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kafemlejnek</w:t>
      </w:r>
      <w:commentRangeEnd w:id="25"/>
      <w:proofErr w:type="spellEnd"/>
      <w:r w:rsidR="00B26575" w:rsidRPr="00635A0D">
        <w:rPr>
          <w:rStyle w:val="CommentReference"/>
          <w:color w:val="000000" w:themeColor="text1"/>
        </w:rPr>
        <w:commentReference w:id="25"/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napáchal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 některých oborech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velké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škody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ová </w:t>
      </w:r>
      <w:commentRangeStart w:id="26"/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Metodika 2017+</w:t>
      </w:r>
      <w:commentRangeEnd w:id="26"/>
      <w:r w:rsidR="00567B3C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commentReference w:id="26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rozbíhá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pomalu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j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sou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problémy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kterými se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nový systém hodnocení </w:t>
      </w:r>
      <w:r w:rsidR="00860C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zabývá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jen okrajově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commentRangeEnd w:id="23"/>
      <w:r>
        <w:rPr>
          <w:rStyle w:val="CommentReference"/>
        </w:rPr>
        <w:commentReference w:id="23"/>
      </w:r>
    </w:p>
    <w:p w14:paraId="210CC755" w14:textId="77777777" w:rsidR="008F730C" w:rsidRPr="00635A0D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247C69A" w14:textId="0E1389BF" w:rsidR="002E0E90" w:rsidRPr="00635A0D" w:rsidRDefault="00890D9B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Nabízíme netradiční pohled.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Namísto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řazení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časopisů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citač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ního ohlasu vycházíme ze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se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znamu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časopisů podezřelých z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7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predátorských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praktik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27"/>
      <w:r w:rsidR="00B26575" w:rsidRPr="00635A0D">
        <w:rPr>
          <w:rStyle w:val="CommentReference"/>
          <w:color w:val="000000" w:themeColor="text1"/>
        </w:rPr>
        <w:commentReference w:id="27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 z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 seznamu časopisů s výrazně</w:t>
      </w:r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8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místní </w:t>
      </w:r>
      <w:del w:id="29" w:author="Vít Macháček" w:date="2018-05-22T09:47:00Z">
        <w:r w:rsidR="005F0C6A" w:rsidRPr="00635A0D" w:rsidDel="00760B14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autorskou základnou</w:t>
      </w:r>
      <w:commentRangeEnd w:id="28"/>
      <w:r w:rsidR="00B26575" w:rsidRPr="00635A0D">
        <w:rPr>
          <w:rStyle w:val="CommentReference"/>
          <w:color w:val="000000" w:themeColor="text1"/>
        </w:rPr>
        <w:commentReference w:id="28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69AA756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6125A39" w14:textId="4553AA6C" w:rsidR="00DE1399" w:rsidRPr="00635A0D" w:rsidRDefault="00DE1399" w:rsidP="00DE139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Poskytujeme </w:t>
      </w:r>
      <w:ins w:id="30" w:author="Vít Macháček" w:date="2018-05-22T09:47:00Z">
        <w:del w:id="31" w:author="Srholec Martin" w:date="2018-05-22T14:38:00Z">
          <w:r w:rsidR="00760B14" w:rsidDel="0088420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 xml:space="preserve">tak </w:delText>
          </w:r>
        </w:del>
      </w:ins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další střípek do mozaiky toho, kdo u nás dělá jaký výzkum.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Pozice dané fakulty či ústavu by měla zajímat nejen manažery výzkumu a tvůrce politik, ale i jejich zaměstnance a potažmo studenty. </w:t>
      </w:r>
    </w:p>
    <w:p w14:paraId="491C0E3B" w14:textId="77777777" w:rsidR="00DE1399" w:rsidRPr="00635A0D" w:rsidRDefault="00DE1399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45AB8E3" w14:textId="2C1FD5AF" w:rsidR="002E0E90" w:rsidRPr="00C76095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proofErr w:type="gram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commentRangeStart w:id="32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IDEA</w:t>
      </w:r>
      <w:proofErr w:type="gram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studie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2"/>
      <w:r w:rsidRPr="00635A0D">
        <w:rPr>
          <w:rStyle w:val="CommentReference"/>
          <w:color w:val="000000" w:themeColor="text1"/>
          <w:lang w:val="cs-CZ"/>
        </w:rPr>
        <w:commentReference w:id="32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tato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3773B2E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A445D3" w14:textId="23D30865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517A909" w14:textId="35BDD3C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3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Jaká data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27BCA200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A9FAADA" w14:textId="0239794E" w:rsidR="002E0E90" w:rsidRPr="00C76095" w:rsidRDefault="008B0705" w:rsidP="008B07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Z jakých dat vycházíme?</w:t>
      </w:r>
    </w:p>
    <w:p w14:paraId="2A6A204C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465D8CE" w14:textId="72F3A952" w:rsidR="002E0E90" w:rsidRPr="00635A0D" w:rsidRDefault="008B070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Základem je databáze vědeckých článků z vládního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3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2016</w:t>
      </w:r>
      <w:commentRangeEnd w:id="33"/>
      <w:r w:rsidR="00464273" w:rsidRPr="00635A0D">
        <w:rPr>
          <w:rStyle w:val="CommentReference"/>
          <w:b/>
          <w:color w:val="000000" w:themeColor="text1"/>
          <w:lang w:val="cs-CZ"/>
        </w:rPr>
        <w:commentReference w:id="33"/>
      </w:r>
      <w:r w:rsidR="004642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zahrnuje údaje z období 2011-2015.</w:t>
      </w:r>
    </w:p>
    <w:p w14:paraId="123B1E78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10CADF3" w14:textId="667253F3" w:rsidR="002E0E90" w:rsidRPr="00635A0D" w:rsidRDefault="00464273" w:rsidP="004642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4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Predátorské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4"/>
      <w:r w:rsidRPr="00635A0D">
        <w:rPr>
          <w:rStyle w:val="CommentReference"/>
          <w:color w:val="000000" w:themeColor="text1"/>
          <w:lang w:val="cs-CZ"/>
        </w:rPr>
        <w:commentReference w:id="34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podle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„černých“ listin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Start w:id="35"/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Jeffreyho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Bealla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5"/>
      <w:r w:rsidRPr="00635A0D">
        <w:rPr>
          <w:rStyle w:val="CommentReference"/>
          <w:color w:val="000000" w:themeColor="text1"/>
          <w:lang w:val="cs-CZ"/>
        </w:rPr>
        <w:commentReference w:id="35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 dubna? 2016, a to s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jediným rozdílem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že nakladatelství </w:t>
      </w:r>
      <w:commentRangeStart w:id="36"/>
      <w:commentRangeStart w:id="37"/>
      <w:proofErr w:type="spell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Frontiers</w:t>
      </w:r>
      <w:proofErr w:type="spell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End w:id="36"/>
      <w:r w:rsidRPr="00635A0D">
        <w:rPr>
          <w:rStyle w:val="CommentReference"/>
          <w:b/>
          <w:color w:val="000000" w:themeColor="text1"/>
          <w:lang w:val="cs-CZ"/>
        </w:rPr>
        <w:commentReference w:id="36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je vyjmuto</w:t>
      </w:r>
      <w:commentRangeEnd w:id="37"/>
      <w:r w:rsidR="00B26575" w:rsidRPr="00635A0D">
        <w:rPr>
          <w:rStyle w:val="CommentReference"/>
          <w:b/>
          <w:color w:val="000000" w:themeColor="text1"/>
        </w:rPr>
        <w:commentReference w:id="37"/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protože jeho zařazení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vyhodnotili jako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D584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diskutabilní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71586BEA" w14:textId="3149FC79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678672" w14:textId="280BC48C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8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Místní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8"/>
      <w:r w:rsidRPr="00635A0D">
        <w:rPr>
          <w:rStyle w:val="CommentReference"/>
          <w:color w:val="000000" w:themeColor="text1"/>
          <w:lang w:val="cs-CZ"/>
        </w:rPr>
        <w:commentReference w:id="38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toho,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odkud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pochá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zí autoři do nich přispívající.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tomu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použity údaje o struktuře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autorů podle zemí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citační 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databáz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487609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Scopus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období 2011-2015.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Za místní považujeme časopisy s alespoň třetinovým podílem článků od autorů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Česka a Slovenska</w:t>
      </w:r>
      <w:r w:rsidR="005957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a to bez ohledu na zemi, ve které je registrován jeho vydavatel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0A05604" w14:textId="77777777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E79FA46" w14:textId="4A9FA134" w:rsidR="002E0E90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1E73A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toho vyplývá, že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do analýzy vstupují pouze články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 časopisech indexovaných ve</w:t>
      </w:r>
      <w:r w:rsidR="009B57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 Scopusu,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které jsou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evidované v 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RIVu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Sledovaný časopis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může být souběžně indexován i ve </w:t>
      </w:r>
      <w:proofErr w:type="gram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Web</w:t>
      </w:r>
      <w:proofErr w:type="gram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of</w:t>
      </w:r>
      <w:proofErr w:type="spell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Science. </w:t>
      </w:r>
    </w:p>
    <w:p w14:paraId="088335B6" w14:textId="5CC273D2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2AE215FC" w14:textId="4EB7D66A" w:rsidR="00464273" w:rsidRPr="00C76095" w:rsidRDefault="003356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Výzkumné organizace byly rozřazeny do základních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9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FORD </w:t>
      </w:r>
      <w:commentRangeEnd w:id="39"/>
      <w:r w:rsidRPr="00635A0D">
        <w:rPr>
          <w:rStyle w:val="CommentReference"/>
          <w:b/>
          <w:color w:val="000000" w:themeColor="text1"/>
          <w:lang w:val="cs-CZ"/>
        </w:rPr>
        <w:commentReference w:id="39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oborů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podle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jejich převažující činnosti a publikačního výstupu. </w:t>
      </w:r>
    </w:p>
    <w:p w14:paraId="3AF94560" w14:textId="77777777" w:rsidR="00464273" w:rsidRPr="00C76095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B043BC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235B1E" w14:textId="007570C8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6B3CE1" w14:textId="4DA7335A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4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del w:id="40" w:author="Srholec Martin" w:date="2018-05-22T14:39:00Z">
        <w:r w:rsidR="00760B14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Co? / </w:delText>
        </w:r>
      </w:del>
      <w:r w:rsidR="00760B14">
        <w:rPr>
          <w:rFonts w:ascii="Times New Roman" w:hAnsi="Times New Roman" w:cs="Times New Roman"/>
          <w:sz w:val="24"/>
          <w:szCs w:val="24"/>
          <w:lang w:val="cs-CZ"/>
        </w:rPr>
        <w:t>Aplikace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0B594E" w14:textId="3C2240C1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1AFF83" w14:textId="75F94CD7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Interaktivní aplikace</w:t>
      </w:r>
    </w:p>
    <w:p w14:paraId="18D5CADC" w14:textId="77777777" w:rsidR="000022D8" w:rsidRPr="00C76095" w:rsidRDefault="000022D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6DFB47" w14:textId="1AE5C252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Body z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obraz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ují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D3542C" w:rsidRPr="00093A48"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B1552" w:rsidRPr="00635A0D">
        <w:rPr>
          <w:rFonts w:ascii="Times New Roman" w:hAnsi="Times New Roman" w:cs="Times New Roman"/>
          <w:b/>
          <w:sz w:val="24"/>
          <w:szCs w:val="24"/>
          <w:lang w:val="cs-CZ"/>
        </w:rPr>
        <w:t xml:space="preserve">výzkumná </w:t>
      </w:r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pracovi</w:t>
      </w:r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ště</w:t>
      </w:r>
      <w:r w:rsidR="00093A4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6C93191" w14:textId="77777777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D8286" w14:textId="2D746467" w:rsidR="002E0E90" w:rsidRPr="00C76095" w:rsidRDefault="009B155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Na osách jsou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podíl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článků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v </w:t>
      </w:r>
      <w:commentRangeStart w:id="41"/>
      <w:r w:rsidRPr="00093A48">
        <w:rPr>
          <w:rFonts w:ascii="Times New Roman" w:hAnsi="Times New Roman" w:cs="Times New Roman"/>
          <w:b/>
          <w:sz w:val="24"/>
          <w:szCs w:val="24"/>
          <w:lang w:val="cs-CZ"/>
        </w:rPr>
        <w:t>predátorských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1"/>
      <w:r w:rsidRPr="00C76095">
        <w:rPr>
          <w:rStyle w:val="CommentReference"/>
          <w:lang w:val="cs-CZ"/>
        </w:rPr>
        <w:commentReference w:id="41"/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commentRangeStart w:id="42"/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místních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2"/>
      <w:r w:rsidRPr="00C76095">
        <w:rPr>
          <w:rStyle w:val="CommentReference"/>
          <w:lang w:val="cs-CZ"/>
        </w:rPr>
        <w:commentReference w:id="42"/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celkových článcích 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>(v %).</w:t>
      </w:r>
    </w:p>
    <w:p w14:paraId="3AFD5630" w14:textId="23E04EF9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4270A2" w14:textId="028750FD" w:rsidR="00EF4B1C" w:rsidRPr="00093A48" w:rsidRDefault="003D22B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oučet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obou podílů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43"/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nemůže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3"/>
      <w:r w:rsidR="009B1552" w:rsidRPr="00635A0D">
        <w:rPr>
          <w:rStyle w:val="CommentReference"/>
          <w:lang w:val="cs-CZ"/>
        </w:rPr>
        <w:commentReference w:id="43"/>
      </w:r>
      <w:r w:rsidR="00635A0D">
        <w:rPr>
          <w:rFonts w:ascii="Times New Roman" w:hAnsi="Times New Roman" w:cs="Times New Roman"/>
          <w:sz w:val="24"/>
          <w:szCs w:val="24"/>
          <w:lang w:val="cs-CZ"/>
        </w:rPr>
        <w:t>přesáhnout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100 %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, takže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všechny body jsou pod diagonálou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>. Zvýrazněny jsou i</w:t>
      </w:r>
      <w:r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vrstevnice 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nižší 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>součty</w:t>
      </w:r>
      <w:r w:rsidR="008E3C11" w:rsidRPr="00093A4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88E3B84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C28619" w14:textId="04AAD0E2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blízko diagonály mají většinu článků v predátorských </w:t>
      </w:r>
      <w:r w:rsidR="003D22B1" w:rsidRPr="00635A0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místních časopisech.</w:t>
      </w:r>
    </w:p>
    <w:p w14:paraId="6573FFCE" w14:textId="77777777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38E18D0" w14:textId="4C7A0AD0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v levém dolním rohu 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v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takových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články 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>nemají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84B4550" w14:textId="0A53CBDB" w:rsidR="00A317A0" w:rsidRPr="00C76095" w:rsidRDefault="00A317A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4377038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dolním pravém textovém okně budou zdůrazněna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bold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tato slova:</w:t>
      </w:r>
    </w:p>
    <w:p w14:paraId="3366E470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klikněte</w:t>
      </w:r>
    </w:p>
    <w:p w14:paraId="31766209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vyhledejte</w:t>
      </w:r>
    </w:p>
    <w:p w14:paraId="23251D0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Kliknutí</w:t>
      </w:r>
    </w:p>
    <w:p w14:paraId="3E1192B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zobrazit a skrýt</w:t>
      </w:r>
    </w:p>
    <w:p w14:paraId="7D3125C7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C03439" w14:textId="684174DE" w:rsidR="00D068BE" w:rsidRPr="00C76095" w:rsidDel="00884204" w:rsidRDefault="00D068BE" w:rsidP="002E0E90">
      <w:pPr>
        <w:spacing w:after="0" w:line="240" w:lineRule="auto"/>
        <w:jc w:val="both"/>
        <w:rPr>
          <w:del w:id="44" w:author="Srholec Martin" w:date="2018-05-22T14:39:00Z"/>
          <w:rFonts w:ascii="Times New Roman" w:hAnsi="Times New Roman" w:cs="Times New Roman"/>
          <w:i/>
          <w:sz w:val="24"/>
          <w:szCs w:val="24"/>
          <w:lang w:val="cs-CZ"/>
        </w:rPr>
      </w:pPr>
      <w:del w:id="45" w:author="Srholec Martin" w:date="2018-05-22T14:39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Ideální by bylo, kdyby po kliknutí na tato bold slova se kurzor přesunul na dane klikací/vyhledávací pole, apod</w:delText>
        </w:r>
      </w:del>
      <w:ins w:id="46" w:author="Vít Macháček" w:date="2018-05-22T09:56:00Z">
        <w:del w:id="47" w:author="Srholec Martin" w:date="2018-05-22T14:39:00Z">
          <w:r w:rsidR="00374C9B" w:rsidDel="00884204">
            <w:rPr>
              <w:rFonts w:ascii="Times New Roman" w:hAnsi="Times New Roman" w:cs="Times New Roman"/>
              <w:i/>
              <w:sz w:val="24"/>
              <w:szCs w:val="24"/>
              <w:lang w:val="cs-CZ"/>
            </w:rPr>
            <w:delText xml:space="preserve">. </w:delText>
          </w:r>
          <w:r w:rsidR="00374C9B" w:rsidRPr="00374C9B" w:rsidDel="00884204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cs-CZ"/>
              <w:rPrChange w:id="48" w:author="Vít Macháček" w:date="2018-05-22T09:56:00Z">
                <w:rPr>
                  <w:rFonts w:ascii="Times New Roman" w:hAnsi="Times New Roman" w:cs="Times New Roman"/>
                  <w:i/>
                  <w:sz w:val="24"/>
                  <w:szCs w:val="24"/>
                  <w:lang w:val="cs-CZ"/>
                </w:rPr>
              </w:rPrChange>
            </w:rPr>
            <w:delText>KURZOR BYCH NEPŘESOUVAL, ALE DOKÁŽU SI PŘEDSTAVIT, ŽE TO BLIKNE.</w:delText>
          </w:r>
        </w:del>
      </w:ins>
      <w:del w:id="49" w:author="Srholec Martin" w:date="2018-05-22T14:39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4DB25603" w14:textId="4EB11878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D6D694" w14:textId="63C4FD71" w:rsidR="00374C9B" w:rsidRPr="009108AF" w:rsidRDefault="00374C9B" w:rsidP="00374C9B">
      <w:pPr>
        <w:spacing w:after="0" w:line="240" w:lineRule="auto"/>
        <w:jc w:val="both"/>
        <w:rPr>
          <w:ins w:id="50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ins w:id="51" w:author="Vít Macháček" w:date="2018-05-22T09:58:00Z"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>1)</w:t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Kliknutím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na legendu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zobrazíte či skryjete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různé </w:t>
        </w:r>
        <w:commentRangeStart w:id="52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obory </w:t>
        </w:r>
        <w:commentRangeEnd w:id="52"/>
        <w:r w:rsidRPr="009108AF">
          <w:rPr>
            <w:rStyle w:val="CommentReference"/>
            <w:i/>
            <w:lang w:val="cs-CZ"/>
          </w:rPr>
          <w:commentReference w:id="52"/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a </w:t>
        </w:r>
        <w:commentRangeStart w:id="53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typy </w:t>
        </w:r>
        <w:commentRangeEnd w:id="53"/>
        <w:r w:rsidRPr="009108AF">
          <w:rPr>
            <w:rStyle w:val="CommentReference"/>
            <w:i/>
            <w:lang w:val="cs-CZ"/>
          </w:rPr>
          <w:commentReference w:id="53"/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>pracovišť.</w:t>
        </w:r>
      </w:ins>
    </w:p>
    <w:p w14:paraId="7B049778" w14:textId="5A94E886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2)</w:t>
      </w:r>
      <w:del w:id="54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</w:delText>
        </w:r>
      </w:del>
      <w:del w:id="55" w:author="Vít Macháček" w:date="2018-05-22T09:57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„Pro podrobnosti o jednotlivých pracovištích klikněte na jednotlivé body či je vyhledejte v seznamu“ přepsat na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del w:id="56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Pro podrobnosti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klikněte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jednotliv</w:t>
      </w:r>
      <w:r w:rsidR="00327B53">
        <w:rPr>
          <w:rFonts w:ascii="Times New Roman" w:hAnsi="Times New Roman" w:cs="Times New Roman"/>
          <w:i/>
          <w:sz w:val="24"/>
          <w:szCs w:val="24"/>
          <w:lang w:val="cs-CZ"/>
        </w:rPr>
        <w:t>ý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bod či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vyhledejte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konkrétní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commentRangeStart w:id="57"/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pracoviště </w:t>
      </w:r>
      <w:commentRangeEnd w:id="57"/>
      <w:r w:rsidR="009F44F6" w:rsidRPr="009108AF">
        <w:rPr>
          <w:rStyle w:val="CommentReference"/>
          <w:i/>
          <w:lang w:val="cs-CZ"/>
        </w:rPr>
        <w:commentReference w:id="57"/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podle názvu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v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 roletkovém menu nad grafem</w:t>
      </w:r>
      <w:del w:id="58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“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2BFA3F25" w14:textId="287CB767" w:rsidR="003F09DD" w:rsidRPr="009108AF" w:rsidDel="00374C9B" w:rsidRDefault="00B32E00" w:rsidP="002E0E90">
      <w:pPr>
        <w:spacing w:after="0" w:line="240" w:lineRule="auto"/>
        <w:jc w:val="both"/>
        <w:rPr>
          <w:del w:id="59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del w:id="60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1) 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„Kliknutím na legendu je možné zobrazit a skrýt pracoviště v různých oborech a typech pracovišť.“ přepsat na „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Kliknutím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na legendu 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zobraz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íte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či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skr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yjete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různé </w:delText>
        </w:r>
        <w:commentRangeStart w:id="61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obory </w:delText>
        </w:r>
        <w:commentRangeEnd w:id="61"/>
        <w:r w:rsidR="009F44F6" w:rsidRPr="009108AF" w:rsidDel="00374C9B">
          <w:rPr>
            <w:rStyle w:val="CommentReference"/>
            <w:i/>
            <w:lang w:val="cs-CZ"/>
          </w:rPr>
          <w:commentReference w:id="61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a </w:delText>
        </w:r>
        <w:commentRangeStart w:id="62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typy </w:delText>
        </w:r>
        <w:commentRangeEnd w:id="62"/>
        <w:r w:rsidR="009F44F6" w:rsidRPr="009108AF" w:rsidDel="00374C9B">
          <w:rPr>
            <w:rStyle w:val="CommentReference"/>
            <w:i/>
            <w:lang w:val="cs-CZ"/>
          </w:rPr>
          <w:commentReference w:id="62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pracovišť.“</w:delText>
        </w:r>
      </w:del>
    </w:p>
    <w:p w14:paraId="62C44544" w14:textId="4FBFD3DA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3) </w:t>
      </w:r>
      <w:del w:id="63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„Ke stažení je k dispozici seznam místních, predátorských a i všech výsledků přihlášených do RIV.“ přepsat na 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Za 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>vybrané pracoviště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si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stáh</w:t>
      </w:r>
      <w:r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n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seznam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článků v predátorských,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místních i 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>obou druzích časopisů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7148AD42" w14:textId="4C94E4C5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19380E" w14:textId="417A7274" w:rsidR="00C55517" w:rsidRPr="00C76095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Pořadí </w:t>
      </w:r>
      <w:r w:rsidR="00B32E00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těchto vět bude podle čísel nahoře. </w:t>
      </w:r>
    </w:p>
    <w:p w14:paraId="0B8D275B" w14:textId="12BD17CE" w:rsidR="00C55517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46E8E3" w14:textId="16901F2F" w:rsidR="0009157E" w:rsidRPr="0009157E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Pokud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nebude vybrané žádné konkrétní pracoviště, tak místo ad 3) nebude prázdný prostor, ale bude tam napsáno: „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>Po vybrání konkrétního</w:t>
      </w:r>
      <w:r w:rsid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pracoviště si </w:t>
      </w:r>
      <w:r w:rsid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budete </w:t>
      </w:r>
      <w:r w:rsidR="00D048B1" w:rsidRPr="00D048B1">
        <w:rPr>
          <w:rFonts w:ascii="Times New Roman" w:hAnsi="Times New Roman" w:cs="Times New Roman"/>
          <w:i/>
          <w:sz w:val="24"/>
          <w:szCs w:val="24"/>
          <w:lang w:val="cs-CZ"/>
        </w:rPr>
        <w:t>moci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stáhnout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seznam článků v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 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predátorských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a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místních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časopisech“.</w:t>
      </w:r>
      <w:ins w:id="64" w:author="Vít Macháček" w:date="2018-05-22T09:59:00Z"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="00374C9B" w:rsidRPr="00374C9B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65" w:author="Vít Macháček" w:date="2018-05-22T09:59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TOHLE TED V NOVÉ VERZI FUNGUJE JINAK</w:t>
        </w:r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</w:ins>
    </w:p>
    <w:p w14:paraId="322E8937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10A3FF" w14:textId="1DA226DF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0B9F6E6" w14:textId="75F97FC0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Při vybrání konkrétní instituce se zobrazí tento text (namísto toho co tam je teď):</w:t>
      </w:r>
    </w:p>
    <w:p w14:paraId="5DE602E5" w14:textId="77777777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42437" w14:textId="34945C3F" w:rsidR="00B32E00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Druhý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 letech 2011 - 2015 </w:t>
      </w:r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vyšlo celkem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článků, z nichž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bylo v predátorských a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časopisech.</w:t>
      </w:r>
    </w:p>
    <w:p w14:paraId="3D839595" w14:textId="6F92965F" w:rsidR="0075050D" w:rsidRPr="00C76095" w:rsidRDefault="00EB788A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Třetí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Stáhněte si seznam článků v predátorských, místních i </w:t>
      </w:r>
      <w:commentRangeStart w:id="66"/>
      <w:r w:rsidRPr="00374C9B">
        <w:rPr>
          <w:rFonts w:ascii="Times New Roman" w:hAnsi="Times New Roman" w:cs="Times New Roman"/>
          <w:sz w:val="24"/>
          <w:szCs w:val="24"/>
          <w:highlight w:val="yellow"/>
          <w:lang w:val="cs-CZ"/>
          <w:rPrChange w:id="67" w:author="Vít Macháček" w:date="2018-05-22T10:00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obou druzích</w:t>
      </w:r>
      <w:ins w:id="68" w:author="Vít Macháček" w:date="2018-05-22T10:00:00Z">
        <w:r w:rsidR="00374C9B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commentRangeEnd w:id="66"/>
      <w:ins w:id="69" w:author="Vít Macháček" w:date="2018-05-22T10:01:00Z">
        <w:r w:rsidR="00374C9B">
          <w:rPr>
            <w:rStyle w:val="CommentReference"/>
          </w:rPr>
          <w:commentReference w:id="66"/>
        </w:r>
      </w:ins>
      <w:del w:id="70" w:author="Vít Macháček" w:date="2018-05-22T10:01:00Z">
        <w:r w:rsidRPr="00C76095" w:rsidDel="00374C9B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časopisů.</w:t>
      </w:r>
    </w:p>
    <w:p w14:paraId="6A8DD246" w14:textId="00327308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4DDC4" w14:textId="54DC91A0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CB96C5" w14:textId="39FF541E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Pokud si teď vyberu konkrétní pracoviště, ale pak dám obnovit anebo výběr zruším křížkem, tak dole pořád zůstane text „Ke stažení je k dispozici seznam místních, predátorských a i všech výsledků přihlášených do RIV“, ale nic stáhnout nejde.</w:t>
      </w:r>
    </w:p>
    <w:p w14:paraId="5F64EAC4" w14:textId="77777777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0E9053BD" w14:textId="2E25135F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Změnit pořadí oborů v legendě podle toho, jak jsou řazeny FOS kategorie, tj. 1. Přírodní vědy, 2. Technické vědy, 3. Lékařské vědy, 4. Zemědělské vědy, 5. Společenské vědy, 6. Humanitní vědy. </w:t>
      </w:r>
    </w:p>
    <w:p w14:paraId="0E9894C7" w14:textId="77777777" w:rsidR="0076471C" w:rsidRPr="00C76095" w:rsidRDefault="0076471C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1B3756C1" w14:textId="3A693B90" w:rsidR="00C55517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Ideální by bylo, aby obě textová okna vpravo postupně jedno po druhém přijelo zdola a ukotvilo se na svém místě. </w:t>
      </w:r>
    </w:p>
    <w:p w14:paraId="61E13362" w14:textId="721ECF10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2FA8B28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840AED3" w14:textId="68962C25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potom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projede zdola nahoru tento text:</w:t>
      </w:r>
    </w:p>
    <w:p w14:paraId="0366D1A7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81E160" w14:textId="1A85AFB0" w:rsidR="0009157E" w:rsidRPr="00635A0D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Publikování v predátorských časopisech sužuje jen menší počet pracovišť. Naopak publikování v místních časopisech je velmi rozšířené. Na první pohled jsou rovněž patrné velké rozdíly mezi obory.</w:t>
      </w:r>
    </w:p>
    <w:p w14:paraId="57CFD866" w14:textId="5BAD980C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AED9C7" w14:textId="3EE999B3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A až pak bude následovat následující okno.</w:t>
      </w:r>
    </w:p>
    <w:p w14:paraId="2AFF425F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2BB5EA" w14:textId="6F4452EB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3EE8C15" w14:textId="613C9A23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5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F6717E" w:rsidRPr="00C76095">
        <w:rPr>
          <w:rFonts w:ascii="Times New Roman" w:hAnsi="Times New Roman" w:cs="Times New Roman"/>
          <w:sz w:val="24"/>
          <w:szCs w:val="24"/>
          <w:lang w:val="cs-CZ"/>
        </w:rPr>
        <w:t>Zajímavé obory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7180AC56" w14:textId="3B1A7F5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20DCF" w14:textId="726B324F" w:rsidR="009F44F6" w:rsidRPr="00C76095" w:rsidRDefault="009F44F6" w:rsidP="009F4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Přírodní versus společenské vědy</w:t>
      </w:r>
    </w:p>
    <w:p w14:paraId="5C1577A3" w14:textId="3E9B88F3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42B039" w14:textId="77777777" w:rsidR="0009157E" w:rsidRPr="00C76095" w:rsidRDefault="0009157E" w:rsidP="000915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Tady bude kompletní aplikace (včetně vysvětlující 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download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oken vpravo), přičemž „default“ budou vybrané pouze Přírodní vědy a Společenské vědy.</w:t>
      </w:r>
    </w:p>
    <w:p w14:paraId="5BF0E06E" w14:textId="54C8DC7C" w:rsidR="003333E1" w:rsidRDefault="003333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BF67D9" w14:textId="2908CD68" w:rsidR="0009157E" w:rsidRPr="0009157E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V jezdícím okně nejdříve projede zdola nahoru tento text:</w:t>
      </w:r>
    </w:p>
    <w:p w14:paraId="2FFB3C3D" w14:textId="77777777" w:rsidR="0009157E" w:rsidRPr="00C76095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C065E7" w14:textId="04917361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Zvláště ve </w:t>
      </w:r>
      <w:r w:rsidRPr="00374C9B">
        <w:rPr>
          <w:rFonts w:ascii="Times New Roman" w:hAnsi="Times New Roman" w:cs="Times New Roman"/>
          <w:b/>
          <w:color w:val="70AD47" w:themeColor="accent6"/>
          <w:sz w:val="24"/>
          <w:szCs w:val="24"/>
          <w:lang w:val="cs-CZ"/>
          <w:rPrChange w:id="71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společenských vědách</w:t>
      </w:r>
      <w:r w:rsidRPr="00374C9B">
        <w:rPr>
          <w:rFonts w:ascii="Times New Roman" w:hAnsi="Times New Roman" w:cs="Times New Roman"/>
          <w:color w:val="70AD47" w:themeColor="accent6"/>
          <w:sz w:val="24"/>
          <w:szCs w:val="24"/>
          <w:lang w:val="cs-CZ"/>
          <w:rPrChange w:id="72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73" w:author="Vít Macháček" w:date="2018-05-22T10:06:00Z">
        <w:r w:rsidR="0076471C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(zeleně?) </w:delText>
        </w:r>
      </w:del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najdeme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řad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vysokým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podílem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jak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predátorských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místních publikací. Není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oboru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výjimkou, aby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souhrnně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 těchto dvou kategorií spadalo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více jak 60 % či dokonce 80 % celkového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časopiseckého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publikačního výkonu pracoviš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tě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770642D" w14:textId="4DBFD3D6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2E8924" w14:textId="5B03FE78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Rozdíl oproti </w:t>
      </w:r>
      <w:r w:rsidRPr="00A37FC3">
        <w:rPr>
          <w:rFonts w:ascii="Times New Roman" w:hAnsi="Times New Roman" w:cs="Times New Roman"/>
          <w:b/>
          <w:color w:val="FF0000"/>
          <w:sz w:val="24"/>
          <w:szCs w:val="24"/>
          <w:lang w:val="cs-CZ"/>
          <w:rPrChange w:id="74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přírodním vědám</w:t>
      </w:r>
      <w:r w:rsidRPr="00A37FC3">
        <w:rPr>
          <w:rFonts w:ascii="Times New Roman" w:hAnsi="Times New Roman" w:cs="Times New Roman"/>
          <w:color w:val="FF0000"/>
          <w:sz w:val="24"/>
          <w:szCs w:val="24"/>
          <w:lang w:val="cs-CZ"/>
          <w:rPrChange w:id="75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76" w:author="Vít Macháček" w:date="2018-05-22T10:06:00Z">
        <w:r w:rsidR="00254203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(červeně?)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 v obou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kategoriích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do očí bijící.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Přírodovědecká pracoviště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jsou v drtivé většině bezpečně ukryta v levém dolním rohu. Jen několik jich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vystoupalo na výrazně vyšší vrstevnice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969A749" w14:textId="77777777" w:rsidR="00E833DA" w:rsidRPr="00C76095" w:rsidRDefault="00E833DA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A65807" w14:textId="02323BE8" w:rsidR="00D3542C" w:rsidRPr="00C76095" w:rsidRDefault="00D3542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E92835" w14:textId="2CB7BD5D" w:rsidR="000B63BC" w:rsidRPr="0009157E" w:rsidRDefault="000B63BC" w:rsidP="000B63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 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potom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projede zdola nahoru tento text:</w:t>
      </w:r>
    </w:p>
    <w:p w14:paraId="47F63356" w14:textId="77777777" w:rsidR="0076159F" w:rsidRDefault="0076159F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F584E3" w14:textId="24D7176D" w:rsidR="008A3D0A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Průšvih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 predátorsk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ého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publikování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ve společenských vědách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dokládá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nejenom, že se doposud nedokázaly zmátořit z desítek let </w:t>
      </w:r>
      <w:r w:rsidR="00672EF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trvající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devastace komunistickým režimem, ale i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mimořádnou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míru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pokřivení </w:t>
      </w:r>
      <w:proofErr w:type="spellStart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>kafemlejnk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em</w:t>
      </w:r>
      <w:proofErr w:type="spellEnd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E742D79" w14:textId="1A0131F5" w:rsidR="008A3D0A" w:rsidRPr="00C76095" w:rsidRDefault="008A3D0A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A12EF" w14:textId="3ABD09E9" w:rsidR="00C61D55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Rozsah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v místních časopisech tento obrázek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dokresluje. 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J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en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málo oborech společenských věd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310FB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přitom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místní publikování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přirozené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humanitních věd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Například 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oborech ekonomie,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business 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management, do kterých spadá většina 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vyčnívajících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pracovišť, vychází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stovky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zahraničních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indexovaných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časopisů. Nelze se vymlouvat, že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 světě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není kde publikovat.</w:t>
      </w:r>
      <w:del w:id="77" w:author="Srholec Martin" w:date="2018-05-22T14:40:00Z">
        <w:r w:rsidR="00C61D55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78" w:author="Vít Macháček" w:date="2018-05-22T10:08:00Z">
        <w:del w:id="79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Přinejmenším ekonomie v západních zemích takto dosebezahleděná není.</w:delText>
          </w:r>
        </w:del>
      </w:ins>
    </w:p>
    <w:p w14:paraId="748646F6" w14:textId="77777777" w:rsidR="00C61D55" w:rsidRPr="00C76095" w:rsidRDefault="00C61D55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3D483A8" w14:textId="2A2E5303" w:rsidR="00B6721C" w:rsidRPr="00C76095" w:rsidRDefault="00B6721C" w:rsidP="006414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Společenské vědy by si zasloužily zvláštní péči od poskytovatelů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financí na výzkumnou činnost. 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Jejich povznesení na úroveň běžnou ve vyspělých zemích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bude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vyžadovat daleko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větší úsilí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 v jiných oborech.</w:t>
      </w:r>
      <w:ins w:id="80" w:author="Vít Macháček" w:date="2018-05-22T10:09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Možná se tro</w:t>
        </w:r>
      </w:ins>
      <w:ins w:id="81" w:author="Vít Macháček" w:date="2018-05-22T10:10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chu zapomíná</w:t>
        </w:r>
        <w:del w:id="82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 na to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, že úroveň společenských věd </w:t>
        </w:r>
        <w:del w:id="83" w:author="Srholec Martin" w:date="2018-05-22T14:40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v zemi je 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úzce </w:t>
        </w:r>
      </w:ins>
      <w:ins w:id="84" w:author="Srholec Martin" w:date="2018-05-22T14:41:00Z">
        <w:r w:rsidR="00884204">
          <w:rPr>
            <w:rFonts w:ascii="Times New Roman" w:hAnsi="Times New Roman" w:cs="Times New Roman"/>
            <w:sz w:val="24"/>
            <w:szCs w:val="24"/>
            <w:lang w:val="cs-CZ"/>
          </w:rPr>
          <w:t xml:space="preserve">souvisí </w:t>
        </w:r>
      </w:ins>
      <w:ins w:id="85" w:author="Vít Macháček" w:date="2018-05-22T10:10:00Z">
        <w:del w:id="86" w:author="Srholec Martin" w:date="2018-05-22T14:41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 xml:space="preserve">spojena </w:delText>
          </w:r>
        </w:del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s kvalitou vládnutí.</w:t>
        </w:r>
      </w:ins>
      <w:del w:id="87" w:author="Srholec Martin" w:date="2018-05-22T14:40:00Z">
        <w:r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62B0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Z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aostávání 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společenských věd</w:delText>
        </w:r>
        <w:r w:rsidR="006462B0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je nešťastné </w:delText>
        </w:r>
        <w:r w:rsidR="00F2617B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 toho důvodu, že 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od jejich úrovně odvíjí 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kvalit</w:delText>
        </w:r>
        <w:r w:rsidR="000B63BC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a</w:delText>
        </w:r>
        <w:r w:rsidR="00641411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vládnutí v dané zemi.</w:delText>
        </w:r>
      </w:del>
    </w:p>
    <w:p w14:paraId="00910465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A87EB7" w14:textId="7F978004" w:rsidR="0023649C" w:rsidRPr="00C76095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legendu vytvoříte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vlastní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srovnání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vybraných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oborů.</w:t>
      </w:r>
    </w:p>
    <w:p w14:paraId="1345AAFD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F08B4D" w14:textId="7D1CF850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6F121E" w14:textId="4F16E8E2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F0F3BA" w14:textId="2A3FA9AE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POZOR: Když 1) Vyberu obory, pak 2) Kliknu na jeden bod a pak 3) Vyber bodu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zrusim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krizkem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 menu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nahore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tak se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tlacitko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obnovit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prepne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sedive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kdyz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zustavaji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vybrany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jen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nekter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obory (mělo by byt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cervene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)</w:t>
      </w:r>
    </w:p>
    <w:p w14:paraId="45346F1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97C451" w14:textId="4B1C3432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45318E9" w14:textId="1FB09B1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6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305925" w:rsidRPr="00C76095">
        <w:rPr>
          <w:rFonts w:ascii="Times New Roman" w:hAnsi="Times New Roman" w:cs="Times New Roman"/>
          <w:sz w:val="24"/>
          <w:szCs w:val="24"/>
          <w:lang w:val="cs-CZ"/>
        </w:rPr>
        <w:t>Různ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é instituce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2EF9967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DD00CD" w14:textId="6FA51151" w:rsidR="002E0E90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legendě </w:t>
      </w:r>
      <w:r w:rsidR="004202E1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aplikace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přepsat „Akademie věd“ na „Akademie věd ČR“</w:t>
      </w:r>
    </w:p>
    <w:p w14:paraId="53D7386A" w14:textId="23AB2D10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67EA2E" w14:textId="6A5A9BC5" w:rsidR="004202E1" w:rsidRPr="00C76095" w:rsidRDefault="004202E1" w:rsidP="00420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Akademie věd ČR versus vysoké školy</w:t>
      </w:r>
    </w:p>
    <w:p w14:paraId="78EC7967" w14:textId="22FA6645" w:rsidR="004202E1" w:rsidRPr="00C76095" w:rsidRDefault="004202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180C4A" w14:textId="603636DA" w:rsidR="0090371B" w:rsidRDefault="0090371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5248A2" w14:textId="76F64A9C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Tady bude v 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levé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předvybranou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Akademií věd a pro srovnání hned vedle v pravém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předvybranými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vysokými školami. Ta dvě okna s textem, která byla předtím napravo by se měla ideálně přesunout pod tyto dva panely. </w:t>
      </w:r>
    </w:p>
    <w:p w14:paraId="19B92C12" w14:textId="77777777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6FDC715F" w14:textId="3FB5C84F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Anebo tam budou dvě standardní okna aplikace s těmito výběry na 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sebou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text nahoře přijede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zvlášť ke každému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 samostatném jezdícím okně odzdola nahoru.</w:t>
      </w:r>
    </w:p>
    <w:p w14:paraId="1AE34248" w14:textId="1B728C04" w:rsid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72305A" w14:textId="5977FF2E" w:rsidR="009108AF" w:rsidRP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 jezdícím okně projede zdola nahoru tento text:</w:t>
      </w:r>
    </w:p>
    <w:p w14:paraId="0F22BD3D" w14:textId="77777777" w:rsidR="009108AF" w:rsidRPr="00C76095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6CFF33" w14:textId="247ADF96" w:rsidR="00FB50B1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ústavech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Akade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mie věd ČR 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96245D"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levý panel)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dochází k publikování v predátorských časopisech 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jen v</w:t>
      </w:r>
      <w:ins w:id="88" w:author="Vít Macháček" w:date="2018-05-22T10:11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del w:id="89" w:author="Srholec Martin" w:date="2018-05-22T14:41:00Z">
          <w:r w:rsidR="00A37FC3" w:rsidDel="00884204">
            <w:rPr>
              <w:rFonts w:ascii="Times New Roman" w:hAnsi="Times New Roman" w:cs="Times New Roman"/>
              <w:sz w:val="24"/>
              <w:szCs w:val="24"/>
              <w:lang w:val="cs-CZ"/>
            </w:rPr>
            <w:delText>naprosto</w:delText>
          </w:r>
        </w:del>
      </w:ins>
      <w:del w:id="90" w:author="Srholec Martin" w:date="2018-05-22T14:41:00Z">
        <w:r w:rsidR="00325EBE" w:rsidRPr="00C76095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> </w:delText>
        </w:r>
      </w:del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ojedinělých případech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Článků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 je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F7C1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humanitních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oborech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ve kterých je to pochopitelné. </w:t>
      </w:r>
    </w:p>
    <w:p w14:paraId="5DF23FCE" w14:textId="3186B59A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7F1A0C7" w14:textId="3E81A0D3" w:rsidR="000C5A55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vysokých školách </w:t>
      </w:r>
      <w:r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(pravý panel)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del w:id="91" w:author="Srholec Martin" w:date="2018-05-22T14:41:00Z">
        <w:r w:rsidR="00A37FC3" w:rsidDel="0088420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ale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situace</w:t>
      </w:r>
      <w:r w:rsidR="00A37FC3">
        <w:rPr>
          <w:rFonts w:ascii="Times New Roman" w:hAnsi="Times New Roman" w:cs="Times New Roman"/>
          <w:sz w:val="24"/>
          <w:szCs w:val="24"/>
          <w:lang w:val="cs-CZ"/>
        </w:rPr>
        <w:t xml:space="preserve"> odlišná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Nejenže se na řadě fakult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běžně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publikuje v predátorských časopisech, ale souběžně jsou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časté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 časopisecké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>články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>, to nejen v humanitních vědách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="006D3160" w:rsidRPr="00C76095">
        <w:rPr>
          <w:rFonts w:ascii="Times New Roman" w:hAnsi="Times New Roman" w:cs="Times New Roman"/>
          <w:sz w:val="24"/>
          <w:szCs w:val="24"/>
          <w:lang w:val="cs-CZ"/>
        </w:rPr>
        <w:t>solidní</w:t>
      </w:r>
      <w:r w:rsidR="00183C3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mezinárodní časopisy občas připadá jen zlomek celkových publikací. </w:t>
      </w:r>
    </w:p>
    <w:p w14:paraId="7656CC3C" w14:textId="77777777" w:rsidR="0096245D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1F68E" w14:textId="3DE852B4" w:rsidR="00F03202" w:rsidRPr="00C76095" w:rsidRDefault="00BE714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Pokud pomineme humanitní </w:t>
      </w:r>
      <w:r w:rsidR="00B6164B" w:rsidRPr="00C76095">
        <w:rPr>
          <w:rFonts w:ascii="Times New Roman" w:hAnsi="Times New Roman" w:cs="Times New Roman"/>
          <w:sz w:val="24"/>
          <w:szCs w:val="24"/>
          <w:lang w:val="cs-CZ"/>
        </w:rPr>
        <w:t>vědy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, n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ejhůře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směru vychází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fakulty se zaměřením na ekonomii,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business a management, veřejnou správu, informatiku, pedagogiku a zdravotnická studia. Nicméně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silné zastoupení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predátorských a místních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článků </w:t>
      </w:r>
      <w:r w:rsidR="003C05EA" w:rsidRPr="00C76095">
        <w:rPr>
          <w:rFonts w:ascii="Times New Roman" w:hAnsi="Times New Roman" w:cs="Times New Roman"/>
          <w:sz w:val="24"/>
          <w:szCs w:val="24"/>
          <w:lang w:val="cs-CZ"/>
        </w:rPr>
        <w:t>vykazuje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řada vysokoškolských pracovišť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> jiných obor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A24EE3A" w14:textId="25D412D2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8924AF" w14:textId="77777777" w:rsidR="00F017C0" w:rsidRPr="00C76095" w:rsidRDefault="00F017C0" w:rsidP="00F01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>Tip: Vyhledáním celé univerzity podle názvu v roletkovém menu nad grafem můžete najednou zvýraznit všechna její pracoviště.</w:t>
      </w:r>
    </w:p>
    <w:p w14:paraId="53E2BD68" w14:textId="77777777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9E8363" w14:textId="37A7F4CD" w:rsidR="000152D7" w:rsidRPr="00C76095" w:rsidRDefault="000152D7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DA77D4" w14:textId="35513993" w:rsidR="008319AF" w:rsidRPr="009108AF" w:rsidRDefault="009108AF" w:rsidP="00FB50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 dalším jezdícím okně projede zdola nahoru tento text:</w:t>
      </w:r>
    </w:p>
    <w:p w14:paraId="42C1D835" w14:textId="6015FF55" w:rsidR="003C771D" w:rsidRPr="00C76095" w:rsidRDefault="003C771D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F138D2" w14:textId="2E398479" w:rsidR="00F017C0" w:rsidRPr="00C76095" w:rsidRDefault="00F017C0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Čím </w:t>
      </w:r>
      <w:r w:rsidR="0018761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takový rozdíl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vysvětlit? </w:t>
      </w:r>
    </w:p>
    <w:p w14:paraId="56810498" w14:textId="4B0793A2" w:rsidR="00681375" w:rsidRPr="00C76095" w:rsidRDefault="00681375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7C520C" w14:textId="479BAB88" w:rsidR="00970E0F" w:rsidRPr="00C76095" w:rsidRDefault="00970E0F" w:rsidP="00970E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řadě vysokých škol vyrostly výzkumné kapacity teprve poměrně nedávno. Na problémy zadělal vládní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který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 xml:space="preserve">souběžně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legitimizoval nahrazování kvality kvantitou. Na vysokých školách tento automatismus nezřídka zcela nahradil strategické řízení vědy. Někde chybí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patřičná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„štábní kultura“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zezdola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 tlak na kvalitu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seshora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Nelze se pak divit, že na některých fakultách je výsledek tristní. </w:t>
      </w:r>
    </w:p>
    <w:p w14:paraId="24A8DB4E" w14:textId="77777777" w:rsidR="00970E0F" w:rsidRPr="00C76095" w:rsidRDefault="00970E0F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C012CA" w14:textId="3A10597F" w:rsidR="00970E0F" w:rsidRPr="00C76095" w:rsidRDefault="00681375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Akademii věd ČR </w:t>
      </w:r>
      <w:r w:rsidR="00DF3D4B" w:rsidRPr="00C76095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solidní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výzkum s mezinárodním přesahem </w:t>
      </w:r>
      <w:r w:rsidR="00970E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dlouhou </w:t>
      </w:r>
      <w:r w:rsidR="0071440C" w:rsidRPr="00C76095">
        <w:rPr>
          <w:rFonts w:ascii="Times New Roman" w:hAnsi="Times New Roman" w:cs="Times New Roman"/>
          <w:sz w:val="24"/>
          <w:szCs w:val="24"/>
          <w:lang w:val="cs-CZ"/>
        </w:rPr>
        <w:t>tradici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Možná i proto se akademie </w:t>
      </w:r>
      <w:proofErr w:type="spellStart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nikdy neřídila a postupně zavedla vlastní metodiku hodnocení, která je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založena na mezinárodním peer-review v odborných panelech. Predátorské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mu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takové prostředí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neprospívá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437D92A" w14:textId="7D92FE37" w:rsidR="00382751" w:rsidRPr="00C76095" w:rsidRDefault="00382751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F3905E" w14:textId="68AD66B9" w:rsidR="002E0E90" w:rsidRPr="00C76095" w:rsidRDefault="007647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Pokud by se měla někam zacílit pozornost, byl</w:t>
      </w:r>
      <w:r w:rsidR="00874E6C" w:rsidRPr="00C76095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b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y to právě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v našem srovnání vybočující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29CB" w:rsidRPr="00C76095">
        <w:rPr>
          <w:rFonts w:ascii="Times New Roman" w:hAnsi="Times New Roman" w:cs="Times New Roman"/>
          <w:sz w:val="24"/>
          <w:szCs w:val="24"/>
          <w:lang w:val="cs-CZ"/>
        </w:rPr>
        <w:t>vysokoškolská pracoviště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problémových fakultách </w:t>
      </w:r>
      <w:r w:rsidR="006562FC" w:rsidRPr="00C76095">
        <w:rPr>
          <w:rFonts w:ascii="Times New Roman" w:hAnsi="Times New Roman" w:cs="Times New Roman"/>
          <w:sz w:val="24"/>
          <w:szCs w:val="24"/>
          <w:lang w:val="cs-CZ"/>
        </w:rPr>
        <w:t>by bylo záhodno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změnit nejenom způsob hodnocení a rozdělování peněz na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výzkum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ale hlavně způsob řízení a myšlení o tom, jaký výzkum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>se má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dělat. </w:t>
      </w:r>
    </w:p>
    <w:p w14:paraId="16F625B1" w14:textId="042C297B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EA0758" w14:textId="6BADA5F9" w:rsidR="006562FC" w:rsidRPr="00C76095" w:rsidRDefault="00057133" w:rsidP="006562F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Metodika 2017+ </w:t>
      </w:r>
      <w:r w:rsidR="0018761A">
        <w:rPr>
          <w:rFonts w:ascii="Times New Roman" w:hAnsi="Times New Roman" w:cs="Times New Roman"/>
          <w:sz w:val="24"/>
          <w:szCs w:val="24"/>
          <w:lang w:val="cs-CZ"/>
        </w:rPr>
        <w:t>má potenciál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nežádoucí motivace vyvolávané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r w:rsidR="0018761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zpřetrhat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Některé vysoké školy s články převážně v predátorských a místních časopisech možná čeká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nepříjemný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střet s</w:t>
      </w:r>
      <w:r w:rsidR="0018761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realitou</w:t>
      </w:r>
      <w:ins w:id="92" w:author="Vít Macháček" w:date="2018-05-22T10:19:00Z">
        <w:del w:id="93" w:author="Srholec Martin" w:date="2018-05-22T14:42:00Z">
          <w:r w:rsidR="0018761A" w:rsidDel="00884204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, ještě umocněný s nadcházejícícím pravděpodobným vyschnutím evropských fondů.</w:delText>
          </w:r>
        </w:del>
      </w:ins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Nicméně </w:t>
      </w:r>
      <w:proofErr w:type="spellStart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nebude minulostí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dokud se podle 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něho na vysokých školách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budou rozdělovat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peníze, což bude ještě </w:t>
      </w:r>
      <w:r w:rsidR="00981F07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nejméně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několik let. </w:t>
      </w:r>
      <w:r w:rsidR="0018761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vůbec nelze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vyloučit, že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podobný </w:t>
      </w:r>
      <w:r w:rsidR="00233CD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způsob hodnocení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bude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 sektoru vysokých škol pokračovat</w:t>
      </w:r>
      <w:r w:rsidR="00646D9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i </w:t>
      </w:r>
      <w:r w:rsidR="00EB1405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nadále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25B6306B" w14:textId="081A9C9D" w:rsidR="0023649C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4F458E4" w14:textId="49B10C32" w:rsidR="00327B53" w:rsidRDefault="009108AF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Kliknutím na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bod či vyhled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áním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konkrétní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pracoviště  podle názvu v roletkovém menu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se nejen zvýrazní jeho pozice na grafu, ale rovněž se v pravém dolním okně aktivuje možnost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stáhnout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seznam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článků v predátorských a místních časopisech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8A0C6E7" w14:textId="10076E88" w:rsidR="00327B53" w:rsidRDefault="00327B53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F408D7" w14:textId="77777777" w:rsidR="00327B53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FEA6B5" w14:textId="77777777" w:rsidR="00327B53" w:rsidRPr="00C76095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159D56" w14:textId="01D3AF91" w:rsidR="00EB734B" w:rsidRPr="00C76095" w:rsidRDefault="00EB734B" w:rsidP="00EB73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Při výběru akademie věd se při najetí kurzoru na jeden modrý bod okolo 44 % na ose x ukazuje „Technologické centrum Akademie věd České republiky“ – to je podivný popis…</w:t>
      </w:r>
    </w:p>
    <w:p w14:paraId="7681237D" w14:textId="7D2C80B2" w:rsidR="00EB734B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522813" w14:textId="6114440C" w:rsidR="00F03202" w:rsidRPr="00C76095" w:rsidRDefault="00F03202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Když vyberu konkrétní bod a chci pak tento výběr zrušit kliknutím na křížek v roletkovém menu nad grafem, tak se mi po kliknutí na ten křížek aktivuje to okno s roletkovým menu. Lepší by bylo, kdyby se ten výběr prostě jen zrušil (když chci zrušit ten výběr tak typicky nemusím chtít návazně vybírat hned další pracoviště).</w:t>
      </w:r>
    </w:p>
    <w:p w14:paraId="618364FD" w14:textId="08C61594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3236962C" w14:textId="757243FB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del w:id="94" w:author="Srholec Martin" w:date="2018-05-22T14:43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Poznámka: Bylo by dobré, kdyby v horním okně s roletkovém menu se nabízela pouze pracoviště, která odpovídají současnému výběru v legendě, tj. když mám v legendě vybrané pouze Vysoké školy, tak nemá smysl, aby se jako první řádek v roletkovém menu nabízela AVČR (která – pokud bych ji zvolil – se na obrázku tudíž nezvýrazní)</w:delText>
        </w:r>
      </w:del>
      <w:ins w:id="95" w:author="Vít Macháček" w:date="2018-05-22T10:22:00Z">
        <w:del w:id="96" w:author="Srholec Martin" w:date="2018-05-22T14:43:00Z">
          <w:r w:rsidR="0018761A" w:rsidDel="00884204">
            <w:rPr>
              <w:rFonts w:ascii="Times New Roman" w:hAnsi="Times New Roman" w:cs="Times New Roman"/>
              <w:i/>
              <w:sz w:val="24"/>
              <w:szCs w:val="24"/>
              <w:lang w:val="cs-CZ"/>
            </w:rPr>
            <w:delText xml:space="preserve">, </w:delText>
          </w:r>
          <w:r w:rsidR="0018761A" w:rsidRPr="0018761A" w:rsidDel="00884204">
            <w:rPr>
              <w:rFonts w:ascii="Times New Roman" w:hAnsi="Times New Roman" w:cs="Times New Roman"/>
              <w:i/>
              <w:sz w:val="24"/>
              <w:szCs w:val="24"/>
              <w:highlight w:val="yellow"/>
              <w:lang w:val="cs-CZ"/>
              <w:rPrChange w:id="97" w:author="Vít Macháček" w:date="2018-05-22T10:22:00Z">
                <w:rPr>
                  <w:rFonts w:ascii="Times New Roman" w:hAnsi="Times New Roman" w:cs="Times New Roman"/>
                  <w:i/>
                  <w:sz w:val="24"/>
                  <w:szCs w:val="24"/>
                  <w:lang w:val="cs-CZ"/>
                </w:rPr>
              </w:rPrChange>
            </w:rPr>
            <w:delText>Mno spíš bych zdůraznil, že to nebude vidět (třeba šedivou). Už ted tam jsou instituce, které v grafu vlastně nejsou</w:delText>
          </w:r>
        </w:del>
      </w:ins>
      <w:del w:id="98" w:author="Srholec Martin" w:date="2018-05-22T14:43:00Z">
        <w:r w:rsidRPr="00C76095" w:rsidDel="00884204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6684140B" w14:textId="77777777" w:rsidR="00F03202" w:rsidRPr="00C76095" w:rsidRDefault="00F0320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BA459FF" w14:textId="77777777" w:rsidR="0076159F" w:rsidRPr="00C76095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1D457C" w14:textId="7CFF6236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664C90" w14:textId="41078D06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159F">
        <w:rPr>
          <w:rFonts w:ascii="Times New Roman" w:hAnsi="Times New Roman" w:cs="Times New Roman"/>
          <w:sz w:val="24"/>
          <w:szCs w:val="24"/>
          <w:lang w:val="cs-CZ"/>
        </w:rPr>
        <w:t>7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CC5DF4" w:rsidRPr="00C76095">
        <w:rPr>
          <w:rFonts w:ascii="Times New Roman" w:hAnsi="Times New Roman" w:cs="Times New Roman"/>
          <w:sz w:val="24"/>
          <w:szCs w:val="24"/>
          <w:lang w:val="cs-CZ"/>
        </w:rPr>
        <w:t>Závěrem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/upozornění?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3A98EB65" w14:textId="36031854" w:rsidR="002E0E90" w:rsidRDefault="002E0E90" w:rsidP="002E0E90">
      <w:pPr>
        <w:spacing w:after="0" w:line="240" w:lineRule="auto"/>
        <w:jc w:val="both"/>
        <w:rPr>
          <w:ins w:id="99" w:author="Srholec Martin" w:date="2018-05-22T14:43:00Z"/>
          <w:rFonts w:ascii="Times New Roman" w:hAnsi="Times New Roman" w:cs="Times New Roman"/>
          <w:sz w:val="24"/>
          <w:szCs w:val="24"/>
          <w:lang w:val="cs-CZ"/>
        </w:rPr>
      </w:pPr>
    </w:p>
    <w:p w14:paraId="2FC9243C" w14:textId="2B1ECDCE" w:rsidR="00393F51" w:rsidRDefault="00393F51" w:rsidP="002E0E90">
      <w:pPr>
        <w:spacing w:after="0" w:line="240" w:lineRule="auto"/>
        <w:jc w:val="both"/>
        <w:rPr>
          <w:ins w:id="100" w:author="Srholec Martin" w:date="2018-05-22T14:43:00Z"/>
          <w:rFonts w:ascii="Times New Roman" w:hAnsi="Times New Roman" w:cs="Times New Roman"/>
          <w:sz w:val="24"/>
          <w:szCs w:val="24"/>
          <w:lang w:val="cs-CZ"/>
        </w:rPr>
      </w:pPr>
      <w:ins w:id="101" w:author="Srholec Martin" w:date="2018-05-22T14:43:00Z">
        <w:r>
          <w:rPr>
            <w:rFonts w:ascii="Times New Roman" w:hAnsi="Times New Roman" w:cs="Times New Roman"/>
            <w:sz w:val="24"/>
            <w:szCs w:val="24"/>
            <w:lang w:val="cs-CZ"/>
          </w:rPr>
          <w:t>TOHLE JEŠTĚ DOLADIME ALE ZATÍM TO NECHME TAKTO.</w:t>
        </w:r>
      </w:ins>
    </w:p>
    <w:p w14:paraId="0F54AB57" w14:textId="77777777" w:rsidR="00393F51" w:rsidRPr="00C76095" w:rsidRDefault="00393F5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D57B68" w14:textId="6240A1D7" w:rsidR="004A6149" w:rsidRDefault="004A6149" w:rsidP="00571BB2">
      <w:pPr>
        <w:spacing w:after="0" w:line="240" w:lineRule="auto"/>
        <w:jc w:val="both"/>
        <w:rPr>
          <w:ins w:id="102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  <w:ins w:id="103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>Jistě se najdou lidé, kteří s těmito výsledky budou polemizovat. Někteří budou poukazovat na to, že</w:t>
        </w:r>
      </w:ins>
      <w:ins w:id="104" w:author="Vít Macháček" w:date="2018-05-22T10:2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konkrétní časopis je sice místní či predátorský, ale to neznamená</w:t>
        </w:r>
      </w:ins>
      <w:ins w:id="105" w:author="Vít Macháček" w:date="2018-05-22T10:3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že je nekvalitní nebo irelevantní. Jiní nás budou upozorňovat na to, že ani v zahraničních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cs-CZ"/>
          </w:rPr>
          <w:t>nepredátor</w:t>
        </w:r>
      </w:ins>
      <w:ins w:id="106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ských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časopisech </w:t>
        </w:r>
      </w:ins>
      <w:ins w:id="107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108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se nepublikují jen samé skvosty a kvalita recenzního řízení také není žádná sláva. A koneckonců jistě mohou mít v</w:t>
        </w:r>
      </w:ins>
      <w:ins w:id="109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ins w:id="110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konkrétních </w:t>
        </w:r>
      </w:ins>
      <w:ins w:id="111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případech pravdu.</w:t>
        </w:r>
      </w:ins>
    </w:p>
    <w:p w14:paraId="648DAF16" w14:textId="14F67D51" w:rsidR="004A6149" w:rsidRDefault="004A6149" w:rsidP="00571BB2">
      <w:pPr>
        <w:spacing w:after="0" w:line="240" w:lineRule="auto"/>
        <w:jc w:val="both"/>
        <w:rPr>
          <w:ins w:id="112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</w:p>
    <w:p w14:paraId="178B632D" w14:textId="5B4719EB" w:rsidR="002E0E90" w:rsidRPr="00C76095" w:rsidRDefault="00BB08F5" w:rsidP="00571B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ins w:id="113" w:author="Vít Macháček" w:date="2018-05-22T10:3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Koneckonců </w:t>
        </w:r>
      </w:ins>
      <w:del w:id="114" w:author="Vít Macháček" w:date="2018-05-22T10:37:00Z">
        <w:r w:rsidR="00571BB2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</w:del>
      <w:ins w:id="115" w:author="Vít Macháček" w:date="2018-05-22T10:37:00Z">
        <w:r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ebereme v úvahu články v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jiných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„pozoruhodných“ (chorvatských, litevských, estonských,  pol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ských či rumunských) časopisech, které sice podle zvolené definice nevychází jako místní, ale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 hlediska obsahu jsou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velmi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podobné. Na některých pracovištích jsou i takových článků </w:t>
      </w:r>
      <w:commentRangeStart w:id="116"/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nezanedbatelné počty</w:t>
      </w:r>
      <w:commentRangeEnd w:id="116"/>
      <w:r w:rsidR="00E10A56" w:rsidRPr="00C76095">
        <w:rPr>
          <w:rStyle w:val="CommentReference"/>
          <w:lang w:val="cs-CZ"/>
        </w:rPr>
        <w:commentReference w:id="116"/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BF05C99" w14:textId="62269E11" w:rsidR="00FB45CB" w:rsidRDefault="00FB45CB" w:rsidP="00571BB2">
      <w:pPr>
        <w:spacing w:after="0" w:line="240" w:lineRule="auto"/>
        <w:jc w:val="both"/>
        <w:rPr>
          <w:ins w:id="117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CFAE173" w14:textId="358CE8E7" w:rsidR="00BB08F5" w:rsidRDefault="00BB08F5" w:rsidP="00BB08F5">
      <w:pPr>
        <w:spacing w:after="0" w:line="240" w:lineRule="auto"/>
        <w:jc w:val="both"/>
        <w:rPr>
          <w:ins w:id="118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ins w:id="119" w:author="Vít Macháček" w:date="2018-05-22T10:3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  <w:ins w:id="120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>Právě tyto obory jsou totiž kl</w:t>
        </w:r>
      </w:ins>
      <w:ins w:id="121" w:author="Vít Macháček" w:date="2018-05-22T10:41:00Z">
        <w:r>
          <w:rPr>
            <w:rFonts w:ascii="Times New Roman" w:hAnsi="Times New Roman" w:cs="Times New Roman"/>
            <w:sz w:val="24"/>
            <w:szCs w:val="24"/>
            <w:lang w:val="cs-CZ"/>
          </w:rPr>
          <w:t>íčové pro největší brzdu naší konkurenceschopnosti – totiž kvalitě veřejných institucí.</w:t>
        </w:r>
      </w:ins>
    </w:p>
    <w:p w14:paraId="7E8ADB72" w14:textId="3011AC7C" w:rsidR="00BB08F5" w:rsidRDefault="00BB08F5" w:rsidP="00571BB2">
      <w:pPr>
        <w:spacing w:after="0" w:line="240" w:lineRule="auto"/>
        <w:jc w:val="both"/>
        <w:rPr>
          <w:ins w:id="122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112E57E" w14:textId="7FA7C7F9" w:rsidR="00BB08F5" w:rsidRPr="00C76095" w:rsidDel="00BB08F5" w:rsidRDefault="00BB08F5" w:rsidP="00571BB2">
      <w:pPr>
        <w:spacing w:after="0" w:line="240" w:lineRule="auto"/>
        <w:jc w:val="both"/>
        <w:rPr>
          <w:del w:id="123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0D50F235" w14:textId="4C9B79B2" w:rsidR="00616543" w:rsidDel="00BB08F5" w:rsidRDefault="00616543" w:rsidP="002E0E90">
      <w:pPr>
        <w:spacing w:after="0" w:line="240" w:lineRule="auto"/>
        <w:jc w:val="both"/>
        <w:rPr>
          <w:del w:id="124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del w:id="125" w:author="Vít Macháček" w:date="2018-05-22T10:39:00Z"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Jelikož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srovnání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vychází z databáze Hodnocení 2016,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nejsou v analýze zohledněny články, které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sice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vyšly v časopisech indexovaných ve Scopusu, ale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nebyly evidovány v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RIVu.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Například se může jednat o predátorské články, jejichž publikaci sice pracoviště nezabránilo, ale rozhodlo se je do RIVu nenahlásit (anebo později vymazat). </w:delText>
        </w:r>
      </w:del>
    </w:p>
    <w:p w14:paraId="467AB624" w14:textId="03987BA8" w:rsidR="00616543" w:rsidDel="00BB08F5" w:rsidRDefault="00616543" w:rsidP="002E0E90">
      <w:pPr>
        <w:spacing w:after="0" w:line="240" w:lineRule="auto"/>
        <w:jc w:val="both"/>
        <w:rPr>
          <w:del w:id="126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AD2ACD9" w14:textId="0BCC9548" w:rsidR="007E08B5" w:rsidDel="00BB08F5" w:rsidRDefault="007E08B5" w:rsidP="002E0E90">
      <w:pPr>
        <w:spacing w:after="0" w:line="240" w:lineRule="auto"/>
        <w:jc w:val="both"/>
        <w:rPr>
          <w:del w:id="127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17C63A5F" w14:textId="428795F1" w:rsidR="002E0E90" w:rsidRDefault="002E0E90" w:rsidP="002E0E90">
      <w:pPr>
        <w:spacing w:after="0" w:line="240" w:lineRule="auto"/>
        <w:jc w:val="both"/>
        <w:rPr>
          <w:ins w:id="128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</w:p>
    <w:p w14:paraId="66900D86" w14:textId="41AB44C1" w:rsidR="00BB08F5" w:rsidRPr="00BB08F5" w:rsidRDefault="00BB08F5" w:rsidP="002E0E90">
      <w:pPr>
        <w:spacing w:after="0" w:line="240" w:lineRule="auto"/>
        <w:jc w:val="both"/>
        <w:rPr>
          <w:ins w:id="129" w:author="Vít Macháček" w:date="2018-05-22T10:40:00Z"/>
          <w:rFonts w:ascii="Times New Roman" w:hAnsi="Times New Roman" w:cs="Times New Roman"/>
          <w:sz w:val="24"/>
          <w:szCs w:val="24"/>
          <w:rPrChange w:id="130" w:author="Vít Macháček" w:date="2018-05-22T10:40:00Z">
            <w:rPr>
              <w:ins w:id="131" w:author="Vít Macháček" w:date="2018-05-22T10:40:00Z"/>
              <w:rFonts w:ascii="Times New Roman" w:hAnsi="Times New Roman" w:cs="Times New Roman"/>
              <w:sz w:val="24"/>
              <w:szCs w:val="24"/>
              <w:lang w:val="cs-CZ"/>
            </w:rPr>
          </w:rPrChange>
        </w:rPr>
      </w:pPr>
      <w:ins w:id="132" w:author="Vít Macháček" w:date="2018-05-22T10:40:00Z"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3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TOHLE BYCH DAL SPÍŠ DO NĚJAKÉHO POP-</w:t>
        </w:r>
        <w:proofErr w:type="spellStart"/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4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UPu</w:t>
        </w:r>
        <w:proofErr w:type="spellEnd"/>
      </w:ins>
    </w:p>
    <w:p w14:paraId="563E6827" w14:textId="77777777" w:rsidR="00BB08F5" w:rsidRDefault="00BB08F5" w:rsidP="00BB08F5">
      <w:pPr>
        <w:spacing w:after="0" w:line="240" w:lineRule="auto"/>
        <w:jc w:val="both"/>
        <w:rPr>
          <w:ins w:id="135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  <w:ins w:id="136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</w:p>
    <w:p w14:paraId="6FB38D3E" w14:textId="77777777" w:rsidR="00BB08F5" w:rsidRPr="00C76095" w:rsidRDefault="00BB08F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BA08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DC8DB8" w14:textId="604BC08D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E844CCB" w14:textId="4E60A58F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10 (NENI)</w:t>
      </w:r>
    </w:p>
    <w:p w14:paraId="0482CB09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B3D01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2E890" w14:textId="581E6EEC" w:rsidR="000022D8" w:rsidRDefault="0039506C" w:rsidP="000022D8">
      <w:pPr>
        <w:spacing w:after="0" w:line="240" w:lineRule="auto"/>
        <w:jc w:val="center"/>
        <w:rPr>
          <w:ins w:id="137" w:author="Vít Macháček" w:date="2018-05-22T10:34:00Z"/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Děkujeme…</w:t>
      </w:r>
      <w:r w:rsidR="004202E1" w:rsidRPr="00C76095">
        <w:rPr>
          <w:rFonts w:ascii="Times New Roman" w:hAnsi="Times New Roman" w:cs="Times New Roman"/>
          <w:sz w:val="32"/>
          <w:szCs w:val="32"/>
          <w:lang w:val="cs-CZ"/>
        </w:rPr>
        <w:t>p</w:t>
      </w:r>
      <w:r w:rsidR="000022D8" w:rsidRPr="00C76095">
        <w:rPr>
          <w:rFonts w:ascii="Times New Roman" w:hAnsi="Times New Roman" w:cs="Times New Roman"/>
          <w:sz w:val="32"/>
          <w:szCs w:val="32"/>
          <w:lang w:val="cs-CZ"/>
        </w:rPr>
        <w:t>řejeme příjemnou zábavu</w:t>
      </w:r>
      <w:r w:rsidRPr="00C76095">
        <w:rPr>
          <w:rFonts w:ascii="Times New Roman" w:hAnsi="Times New Roman" w:cs="Times New Roman"/>
          <w:sz w:val="32"/>
          <w:szCs w:val="32"/>
          <w:lang w:val="cs-CZ"/>
        </w:rPr>
        <w:t>… sdílejte a množte…</w:t>
      </w:r>
    </w:p>
    <w:p w14:paraId="607F6CDB" w14:textId="77777777" w:rsidR="00BB08F5" w:rsidRDefault="00BB08F5" w:rsidP="000022D8">
      <w:pPr>
        <w:spacing w:after="0" w:line="240" w:lineRule="auto"/>
        <w:jc w:val="center"/>
        <w:rPr>
          <w:ins w:id="138" w:author="Vít Macháček" w:date="2018-05-22T10:35:00Z"/>
          <w:rFonts w:ascii="Times New Roman" w:hAnsi="Times New Roman" w:cs="Times New Roman"/>
          <w:sz w:val="24"/>
          <w:szCs w:val="32"/>
          <w:lang w:val="cs-CZ"/>
        </w:rPr>
      </w:pPr>
    </w:p>
    <w:p w14:paraId="2292458D" w14:textId="3D32CA15" w:rsidR="004A6149" w:rsidRPr="004A6149" w:rsidRDefault="004A6149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  <w:lang w:val="cs-CZ"/>
          <w:rPrChange w:id="139" w:author="Vít Macháček" w:date="2018-05-22T10:35:00Z">
            <w:rPr>
              <w:rFonts w:ascii="Times New Roman" w:hAnsi="Times New Roman" w:cs="Times New Roman"/>
              <w:sz w:val="32"/>
              <w:szCs w:val="32"/>
              <w:lang w:val="cs-CZ"/>
            </w:rPr>
          </w:rPrChange>
        </w:rPr>
      </w:pPr>
      <w:ins w:id="140" w:author="Vít Macháček" w:date="2018-05-22T10:35:00Z">
        <w:r w:rsidRPr="004A6149">
          <w:rPr>
            <w:rFonts w:ascii="Times New Roman" w:hAnsi="Times New Roman" w:cs="Times New Roman"/>
            <w:sz w:val="24"/>
            <w:szCs w:val="32"/>
            <w:lang w:val="cs-CZ"/>
            <w:rPrChange w:id="141" w:author="Vít Macháček" w:date="2018-05-22T10:35:00Z">
              <w:rPr>
                <w:rFonts w:ascii="Times New Roman" w:hAnsi="Times New Roman" w:cs="Times New Roman"/>
                <w:sz w:val="32"/>
                <w:szCs w:val="32"/>
                <w:lang w:val="cs-CZ"/>
              </w:rPr>
            </w:rPrChange>
          </w:rPr>
          <w:t>Než nás opustíte, ještě jednou se podívejte na interaktivní aplikaci</w:t>
        </w:r>
      </w:ins>
    </w:p>
    <w:p w14:paraId="42E0867F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949A17" w14:textId="34C37273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Velké logo IDEA a SAV21</w:t>
      </w:r>
    </w:p>
    <w:p w14:paraId="71E84A0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6D0166" w14:textId="5B1FA4B4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Odkaz na podpůrné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pdf</w:t>
      </w:r>
      <w:proofErr w:type="spellEnd"/>
      <w:r w:rsidR="00054E0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 další přílohy ke stažení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???</w:t>
      </w:r>
    </w:p>
    <w:p w14:paraId="2BDBA6DC" w14:textId="5F5A2F9B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E12919" w14:textId="00B72DA6" w:rsidR="002B7644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Všechna práva vyhrazena © Vít Macháček a Martin Srholec, IDEA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tank</w:t>
      </w:r>
    </w:p>
    <w:p w14:paraId="367CFFB1" w14:textId="77777777" w:rsidR="000022D8" w:rsidRPr="00C76095" w:rsidRDefault="000022D8" w:rsidP="000022D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69F666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9A5ECE6" w14:textId="7C5F0D5B" w:rsidR="000022D8" w:rsidRPr="00C76095" w:rsidDel="004A6149" w:rsidRDefault="000022D8" w:rsidP="000022D8">
      <w:pPr>
        <w:spacing w:after="0" w:line="240" w:lineRule="auto"/>
        <w:jc w:val="both"/>
        <w:rPr>
          <w:del w:id="142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  <w:del w:id="143" w:author="Vít Macháček" w:date="2018-05-22T10:34:00Z">
        <w:r w:rsidRPr="00C76095" w:rsidDel="004A6149">
          <w:rPr>
            <w:rFonts w:ascii="Times New Roman" w:hAnsi="Times New Roman" w:cs="Times New Roman"/>
            <w:sz w:val="24"/>
            <w:szCs w:val="24"/>
            <w:lang w:val="cs-CZ"/>
          </w:rPr>
          <w:delText>Slide 11 (Interaktivní aplikace)</w:delText>
        </w:r>
      </w:del>
    </w:p>
    <w:p w14:paraId="5135A455" w14:textId="659066C0" w:rsidR="002E0E90" w:rsidRPr="00C76095" w:rsidDel="004A6149" w:rsidRDefault="002E0E90" w:rsidP="0046174A">
      <w:pPr>
        <w:spacing w:after="0" w:line="240" w:lineRule="auto"/>
        <w:jc w:val="both"/>
        <w:rPr>
          <w:del w:id="144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39AB54" w14:textId="6FC2B5FA" w:rsidR="000022D8" w:rsidRPr="00C76095" w:rsidDel="004A6149" w:rsidRDefault="000022D8" w:rsidP="0046174A">
      <w:pPr>
        <w:spacing w:after="0" w:line="240" w:lineRule="auto"/>
        <w:jc w:val="both"/>
        <w:rPr>
          <w:del w:id="145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678ED9D6" w14:textId="2CA96C08" w:rsidR="000022D8" w:rsidRPr="00C76095" w:rsidDel="004A6149" w:rsidRDefault="000022D8" w:rsidP="0046174A">
      <w:pPr>
        <w:spacing w:after="0" w:line="240" w:lineRule="auto"/>
        <w:jc w:val="both"/>
        <w:rPr>
          <w:del w:id="146" w:author="Vít Macháček" w:date="2018-05-22T10:34:00Z"/>
          <w:rFonts w:ascii="Times New Roman" w:hAnsi="Times New Roman" w:cs="Times New Roman"/>
          <w:i/>
          <w:sz w:val="24"/>
          <w:szCs w:val="24"/>
          <w:lang w:val="cs-CZ"/>
        </w:rPr>
      </w:pPr>
      <w:del w:id="147" w:author="Vít Macháček" w:date="2018-05-22T10:34:00Z"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Zpátky na hlavní okno aplikace</w:delText>
        </w:r>
        <w:r w:rsidR="001E3342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(Slide 4)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, se kterým by si čtenáři měli </w:delText>
        </w:r>
        <w:r w:rsidR="00CC5DF4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po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hrát.</w:delText>
        </w:r>
      </w:del>
    </w:p>
    <w:p w14:paraId="55B8F780" w14:textId="7AA230FD" w:rsidR="000022D8" w:rsidDel="004A6149" w:rsidRDefault="000022D8" w:rsidP="0046174A">
      <w:pPr>
        <w:spacing w:after="0" w:line="240" w:lineRule="auto"/>
        <w:jc w:val="both"/>
        <w:rPr>
          <w:del w:id="148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3DC99981" w14:textId="3B3E620E" w:rsidR="0076159F" w:rsidDel="004A6149" w:rsidRDefault="0076159F" w:rsidP="0046174A">
      <w:pPr>
        <w:spacing w:after="0" w:line="240" w:lineRule="auto"/>
        <w:jc w:val="both"/>
        <w:rPr>
          <w:del w:id="149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48C245" w14:textId="63448E92" w:rsidR="0076159F" w:rsidRPr="00C76095" w:rsidDel="004A6149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del w:id="150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1551A5D0" w14:textId="77777777" w:rsidR="0076159F" w:rsidRPr="00C76095" w:rsidRDefault="0076159F" w:rsidP="00761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A97A9" w14:textId="2069058A" w:rsidR="0076159F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63C1F" w14:textId="77777777" w:rsidR="0076159F" w:rsidRPr="00C76095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373900" w14:textId="63AD0F80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388E60" w14:textId="77777777" w:rsidR="000D20A7" w:rsidRPr="00C76095" w:rsidRDefault="000D20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C2C31F" w14:textId="6E49594A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F34F51" w14:textId="27368B6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8EB200" w14:textId="37BD783B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highlight w:val="red"/>
          <w:lang w:val="cs-CZ"/>
        </w:rPr>
        <w:t>xxxxxxxxxxxxx</w:t>
      </w:r>
      <w:proofErr w:type="spellEnd"/>
    </w:p>
    <w:p w14:paraId="7555A93D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15ACA5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35B095" w14:textId="33C44A40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61587D" w14:textId="5933A324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POZNÁMKY K APLIKACI:</w:t>
      </w:r>
    </w:p>
    <w:p w14:paraId="2D068C8C" w14:textId="6F4AA2FC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D5B8C5E" w14:textId="6FB9644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X na „Podíl článků v místních časopisech“</w:t>
      </w:r>
    </w:p>
    <w:p w14:paraId="3648E50A" w14:textId="2587842E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E6A07E" w14:textId="4030BFA6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Y na „Podíl článků v predátorských časopisech“</w:t>
      </w:r>
    </w:p>
    <w:p w14:paraId="5D8D8D0F" w14:textId="7777777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EE3E94" w14:textId="228E77B9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93A7D5" w14:textId="119A75FE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AD3C0E" w14:textId="4C0D3026" w:rsidR="003E5F5C" w:rsidRPr="00C76095" w:rsidRDefault="00393F5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7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http://arcdata.maps.arcgis.com/apps/Cascade/index.html?appid=28414bc133e542db930764cc5c11ee33</w:t>
        </w:r>
      </w:hyperlink>
    </w:p>
    <w:p w14:paraId="05C22F9A" w14:textId="30FD0B2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A1BFD7" w14:textId="16D95A5E" w:rsidR="003E5F5C" w:rsidRPr="00C76095" w:rsidRDefault="00393F5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8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https://vitekzkytek.github.io/HodnoceniWeb/</w:t>
        </w:r>
      </w:hyperlink>
    </w:p>
    <w:p w14:paraId="3F7E0B56" w14:textId="2B6C8F6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C658A7" w14:textId="77777777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F94C74" w14:textId="1133670D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051265" w14:textId="78107C05" w:rsidR="008A3D0A" w:rsidRPr="00C76095" w:rsidRDefault="008A3D0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Uděláme i anglickou verzi (nemuselo by to být až zase tak moc překladů…)</w:t>
      </w:r>
    </w:p>
    <w:sectPr w:rsidR="008A3D0A" w:rsidRPr="00C760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5" w:author="Astrik" w:date="2018-05-21T20:52:00Z" w:initials="A">
    <w:p w14:paraId="0FEFB6BE" w14:textId="76002DC1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6" w:author="Srholec Martin" w:date="2018-05-16T11:11:00Z" w:initials="SM">
    <w:p w14:paraId="4757EB40" w14:textId="0A49FF99" w:rsidR="00B316D0" w:rsidRDefault="00B316D0" w:rsidP="00567B3C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3" w:author="Vít Macháček" w:date="2018-05-22T09:46:00Z" w:initials="VM">
    <w:p w14:paraId="5FE35317" w14:textId="27D5289D" w:rsidR="00760B14" w:rsidRDefault="00760B14">
      <w:pPr>
        <w:pStyle w:val="CommentText"/>
      </w:pPr>
      <w:r>
        <w:rPr>
          <w:rStyle w:val="CommentReference"/>
        </w:rPr>
        <w:annotationRef/>
      </w:r>
      <w:proofErr w:type="spellStart"/>
      <w:r>
        <w:t>Vlastně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nevím</w:t>
      </w:r>
      <w:proofErr w:type="spellEnd"/>
      <w:r>
        <w:t xml:space="preserve"> co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odstavcem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říct</w:t>
      </w:r>
      <w:proofErr w:type="spellEnd"/>
      <w:r>
        <w:t>.</w:t>
      </w:r>
    </w:p>
  </w:comment>
  <w:comment w:id="27" w:author="Astrik" w:date="2018-05-21T20:56:00Z" w:initials="A">
    <w:p w14:paraId="55B09019" w14:textId="55313D7E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co </w:t>
      </w:r>
      <w:proofErr w:type="spellStart"/>
      <w:r>
        <w:t>jsou</w:t>
      </w:r>
      <w:proofErr w:type="spellEnd"/>
      <w:r>
        <w:t xml:space="preserve"> to </w:t>
      </w:r>
      <w:proofErr w:type="spellStart"/>
      <w:r>
        <w:t>predátorské</w:t>
      </w:r>
      <w:proofErr w:type="spellEnd"/>
      <w:r>
        <w:t xml:space="preserve"> </w:t>
      </w:r>
      <w:proofErr w:type="spellStart"/>
      <w:r>
        <w:t>praktiky</w:t>
      </w:r>
      <w:proofErr w:type="spellEnd"/>
      <w:r>
        <w:t>.</w:t>
      </w:r>
    </w:p>
  </w:comment>
  <w:comment w:id="28" w:author="Astrik" w:date="2018-05-21T20:56:00Z" w:initials="A">
    <w:p w14:paraId="5D10E33F" w14:textId="3576D790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</w:t>
      </w:r>
      <w:proofErr w:type="spellStart"/>
      <w:r>
        <w:t>proč</w:t>
      </w:r>
      <w:proofErr w:type="spellEnd"/>
      <w:r>
        <w:t xml:space="preserve"> je </w:t>
      </w:r>
      <w:proofErr w:type="spellStart"/>
      <w:r>
        <w:t>toto</w:t>
      </w:r>
      <w:proofErr w:type="spellEnd"/>
      <w:r>
        <w:t xml:space="preserve"> </w:t>
      </w:r>
      <w:proofErr w:type="spellStart"/>
      <w:r>
        <w:t>relavantní</w:t>
      </w:r>
      <w:proofErr w:type="spellEnd"/>
      <w:r>
        <w:t>.</w:t>
      </w:r>
    </w:p>
  </w:comment>
  <w:comment w:id="32" w:author="Srholec Martin" w:date="2018-05-16T10:31:00Z" w:initials="SM">
    <w:p w14:paraId="2B345788" w14:textId="77777777" w:rsidR="00B316D0" w:rsidRDefault="00B316D0" w:rsidP="005F0C6A">
      <w:pPr>
        <w:pStyle w:val="CommentText"/>
      </w:pPr>
      <w:r>
        <w:rPr>
          <w:rStyle w:val="CommentReference"/>
        </w:rPr>
        <w:annotationRef/>
      </w:r>
      <w:r>
        <w:t xml:space="preserve">Pop-up </w:t>
      </w:r>
      <w:proofErr w:type="spellStart"/>
      <w:r>
        <w:t>okno</w:t>
      </w:r>
      <w:proofErr w:type="spellEnd"/>
      <w:r>
        <w:t xml:space="preserve"> s </w:t>
      </w:r>
      <w:proofErr w:type="spellStart"/>
      <w:r>
        <w:t>odkazy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související</w:t>
      </w:r>
      <w:proofErr w:type="spellEnd"/>
      <w:r>
        <w:t xml:space="preserve"> </w:t>
      </w:r>
      <w:proofErr w:type="spellStart"/>
      <w:r>
        <w:t>studie</w:t>
      </w:r>
      <w:proofErr w:type="spellEnd"/>
    </w:p>
  </w:comment>
  <w:comment w:id="33" w:author="Srholec Martin" w:date="2018-05-16T11:31:00Z" w:initials="SM">
    <w:p w14:paraId="62CC0479" w14:textId="229E5AAB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  <w:p w14:paraId="61FAADF5" w14:textId="18099F77" w:rsidR="00B316D0" w:rsidRDefault="00B316D0">
      <w:pPr>
        <w:pStyle w:val="CommentText"/>
      </w:pPr>
    </w:p>
  </w:comment>
  <w:comment w:id="34" w:author="Srholec Martin" w:date="2018-05-16T11:33:00Z" w:initials="SM">
    <w:p w14:paraId="0BCAF754" w14:textId="0CA1ABDF" w:rsidR="00B316D0" w:rsidRDefault="00B316D0">
      <w:pPr>
        <w:pStyle w:val="CommentText"/>
      </w:pPr>
      <w:r>
        <w:rPr>
          <w:rStyle w:val="CommentReference"/>
        </w:rPr>
        <w:annotationRef/>
      </w:r>
      <w:r w:rsidR="007F78ED">
        <w:t>Pop-up</w:t>
      </w:r>
    </w:p>
  </w:comment>
  <w:comment w:id="35" w:author="Srholec Martin" w:date="2018-05-16T11:31:00Z" w:initials="SM">
    <w:p w14:paraId="799CB8FE" w14:textId="412422E5" w:rsidR="00B316D0" w:rsidRDefault="00B316D0" w:rsidP="00464273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6" w:author="Srholec Martin" w:date="2018-05-16T11:31:00Z" w:initials="SM">
    <w:p w14:paraId="225B9511" w14:textId="6F3DE8F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7" w:author="Astrik" w:date="2018-05-21T20:58:00Z" w:initials="A">
    <w:p w14:paraId="0D58B1A1" w14:textId="285E216D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argumentací</w:t>
      </w:r>
      <w:proofErr w:type="spellEnd"/>
      <w:r>
        <w:t xml:space="preserve"> a </w:t>
      </w:r>
      <w:proofErr w:type="spellStart"/>
      <w:r>
        <w:t>odkazem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“Pod </w:t>
      </w:r>
      <w:proofErr w:type="spellStart"/>
      <w:r>
        <w:t>pokličkou</w:t>
      </w:r>
      <w:proofErr w:type="spellEnd"/>
      <w:r>
        <w:t xml:space="preserve">” IDEA </w:t>
      </w:r>
      <w:proofErr w:type="spellStart"/>
      <w:r>
        <w:t>studii</w:t>
      </w:r>
      <w:proofErr w:type="spellEnd"/>
    </w:p>
  </w:comment>
  <w:comment w:id="38" w:author="Srholec Martin" w:date="2018-05-16T11:34:00Z" w:initials="SM">
    <w:p w14:paraId="1623F198" w14:textId="32E0FC0B" w:rsidR="00464273" w:rsidRDefault="00464273">
      <w:pPr>
        <w:pStyle w:val="CommentText"/>
      </w:pPr>
      <w:r>
        <w:rPr>
          <w:rStyle w:val="CommentReference"/>
        </w:rPr>
        <w:annotationRef/>
      </w:r>
      <w:r w:rsidR="00883C7B">
        <w:t>Pop-up</w:t>
      </w:r>
    </w:p>
    <w:p w14:paraId="7C32125A" w14:textId="27F6F72A" w:rsidR="00883C7B" w:rsidRDefault="00883C7B">
      <w:pPr>
        <w:pStyle w:val="CommentText"/>
      </w:pPr>
    </w:p>
    <w:p w14:paraId="44BAC84B" w14:textId="77777777" w:rsidR="00883C7B" w:rsidRDefault="00883C7B" w:rsidP="00883C7B">
      <w:proofErr w:type="spellStart"/>
      <w:r>
        <w:t>Místní</w:t>
      </w:r>
      <w:proofErr w:type="spellEnd"/>
      <w:r>
        <w:t xml:space="preserve"> </w:t>
      </w:r>
      <w:proofErr w:type="spellStart"/>
      <w:r>
        <w:t>časopisy</w:t>
      </w:r>
      <w:proofErr w:type="spellEnd"/>
      <w:r>
        <w:t xml:space="preserve"> </w:t>
      </w:r>
      <w:proofErr w:type="spellStart"/>
      <w:r>
        <w:t>publikovaly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z </w:t>
      </w:r>
      <w:proofErr w:type="spellStart"/>
      <w:r>
        <w:t>citační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Scopus v </w:t>
      </w:r>
      <w:proofErr w:type="spellStart"/>
      <w:r>
        <w:t>letech</w:t>
      </w:r>
      <w:proofErr w:type="spellEnd"/>
      <w:r>
        <w:t xml:space="preserve"> 2011-2015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třetinu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článků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autorů</w:t>
      </w:r>
      <w:proofErr w:type="spellEnd"/>
      <w:r>
        <w:t xml:space="preserve"> z </w:t>
      </w:r>
      <w:proofErr w:type="spellStart"/>
      <w:r>
        <w:t>Česka</w:t>
      </w:r>
      <w:proofErr w:type="spellEnd"/>
      <w:r>
        <w:t xml:space="preserve"> a </w:t>
      </w:r>
      <w:proofErr w:type="spellStart"/>
      <w:r>
        <w:t>Slovenska</w:t>
      </w:r>
      <w:proofErr w:type="spellEnd"/>
      <w:r>
        <w:t>.</w:t>
      </w:r>
    </w:p>
    <w:p w14:paraId="4CA2AD67" w14:textId="77777777" w:rsidR="00883C7B" w:rsidRDefault="00883C7B" w:rsidP="00883C7B"/>
    <w:p w14:paraId="4874D276" w14:textId="17E31F30" w:rsidR="00883C7B" w:rsidRDefault="00883C7B" w:rsidP="00883C7B">
      <w:pPr>
        <w:pStyle w:val="CommentText"/>
      </w:pPr>
      <w:proofErr w:type="spellStart"/>
      <w:r>
        <w:t>Časopis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zařazeny</w:t>
      </w:r>
      <w:proofErr w:type="spellEnd"/>
      <w:r>
        <w:t xml:space="preserve"> b</w:t>
      </w:r>
      <w:r w:rsidRPr="00281B70">
        <w:t xml:space="preserve">ez </w:t>
      </w:r>
      <w:proofErr w:type="spellStart"/>
      <w:r w:rsidRPr="00281B70">
        <w:t>ohledu</w:t>
      </w:r>
      <w:proofErr w:type="spellEnd"/>
      <w:r w:rsidRPr="00281B70">
        <w:t xml:space="preserve"> </w:t>
      </w:r>
      <w:proofErr w:type="spellStart"/>
      <w:r w:rsidRPr="00281B70">
        <w:t>na</w:t>
      </w:r>
      <w:proofErr w:type="spellEnd"/>
      <w:r w:rsidRPr="00281B70">
        <w:t xml:space="preserve"> </w:t>
      </w:r>
      <w:proofErr w:type="spellStart"/>
      <w:r w:rsidRPr="00281B70">
        <w:t>zemi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časopis</w:t>
      </w:r>
      <w:proofErr w:type="spellEnd"/>
      <w:r>
        <w:t xml:space="preserve"> </w:t>
      </w:r>
      <w:proofErr w:type="spellStart"/>
      <w:r>
        <w:t>vydáván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časopis</w:t>
      </w:r>
      <w:proofErr w:type="spellEnd"/>
      <w:proofErr w:type="gramEnd"/>
      <w:r>
        <w:t xml:space="preserve"> je </w:t>
      </w:r>
      <w:proofErr w:type="spellStart"/>
      <w:r>
        <w:t>brán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místní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autorská</w:t>
      </w:r>
      <w:proofErr w:type="spellEnd"/>
      <w:r>
        <w:t xml:space="preserve"> </w:t>
      </w:r>
      <w:proofErr w:type="spellStart"/>
      <w:r>
        <w:t>základna</w:t>
      </w:r>
      <w:proofErr w:type="spellEnd"/>
      <w:r>
        <w:t xml:space="preserve"> </w:t>
      </w:r>
      <w:proofErr w:type="spellStart"/>
      <w:r>
        <w:t>výrazně</w:t>
      </w:r>
      <w:proofErr w:type="spellEnd"/>
      <w:r>
        <w:t xml:space="preserve"> </w:t>
      </w:r>
      <w:proofErr w:type="spellStart"/>
      <w:r>
        <w:t>česká</w:t>
      </w:r>
      <w:proofErr w:type="spellEnd"/>
      <w:r>
        <w:t xml:space="preserve"> a </w:t>
      </w:r>
      <w:proofErr w:type="spellStart"/>
      <w:r>
        <w:t>slovenská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vydavatel</w:t>
      </w:r>
      <w:proofErr w:type="spellEnd"/>
      <w:r>
        <w:t xml:space="preserve"> </w:t>
      </w:r>
      <w:proofErr w:type="spellStart"/>
      <w:r>
        <w:t>sídlí</w:t>
      </w:r>
      <w:proofErr w:type="spellEnd"/>
      <w:r>
        <w:t xml:space="preserve"> v </w:t>
      </w:r>
      <w:proofErr w:type="spellStart"/>
      <w:r>
        <w:t>Německu</w:t>
      </w:r>
      <w:proofErr w:type="spellEnd"/>
      <w:r>
        <w:t xml:space="preserve">, </w:t>
      </w:r>
      <w:proofErr w:type="spellStart"/>
      <w:r>
        <w:t>Řecku</w:t>
      </w:r>
      <w:proofErr w:type="spellEnd"/>
      <w:r>
        <w:t xml:space="preserve"> </w:t>
      </w:r>
      <w:proofErr w:type="spellStart"/>
      <w:r>
        <w:t>anebo</w:t>
      </w:r>
      <w:proofErr w:type="spellEnd"/>
      <w:r>
        <w:t xml:space="preserve"> </w:t>
      </w:r>
      <w:r w:rsidRPr="002553AD">
        <w:rPr>
          <w:highlight w:val="yellow"/>
        </w:rPr>
        <w:t xml:space="preserve">v </w:t>
      </w:r>
      <w:proofErr w:type="spellStart"/>
      <w:r w:rsidRPr="002553AD">
        <w:rPr>
          <w:highlight w:val="yellow"/>
        </w:rPr>
        <w:t>Albánii</w:t>
      </w:r>
      <w:proofErr w:type="spellEnd"/>
      <w:r>
        <w:t xml:space="preserve">. </w:t>
      </w:r>
      <w:proofErr w:type="spellStart"/>
      <w:r>
        <w:t>Zhruba</w:t>
      </w:r>
      <w:proofErr w:type="spellEnd"/>
      <w:r>
        <w:t xml:space="preserve"> xxx% </w:t>
      </w:r>
      <w:proofErr w:type="spellStart"/>
      <w:r>
        <w:t>místních</w:t>
      </w:r>
      <w:proofErr w:type="spellEnd"/>
      <w:r>
        <w:t xml:space="preserve"> </w:t>
      </w:r>
      <w:proofErr w:type="spellStart"/>
      <w:r>
        <w:t>časopisů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definice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vydavatele</w:t>
      </w:r>
      <w:proofErr w:type="spellEnd"/>
      <w:r>
        <w:t xml:space="preserve"> </w:t>
      </w:r>
      <w:proofErr w:type="spellStart"/>
      <w:r>
        <w:t>jinde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v </w:t>
      </w:r>
      <w:proofErr w:type="spellStart"/>
      <w:r>
        <w:t>Česku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Slovensku</w:t>
      </w:r>
      <w:proofErr w:type="spellEnd"/>
      <w:r>
        <w:t>.</w:t>
      </w:r>
    </w:p>
  </w:comment>
  <w:comment w:id="39" w:author="Srholec Martin" w:date="2018-05-16T11:39:00Z" w:initials="SM">
    <w:p w14:paraId="609644EF" w14:textId="4C4F5737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1" w:author="Srholec Martin" w:date="2018-05-17T09:07:00Z" w:initials="SM">
    <w:p w14:paraId="7FC97754" w14:textId="3E027659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2" w:author="Srholec Martin" w:date="2018-05-17T09:07:00Z" w:initials="SM">
    <w:p w14:paraId="7F831A88" w14:textId="6068434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3" w:author="Srholec Martin" w:date="2018-05-17T09:07:00Z" w:initials="SM">
    <w:p w14:paraId="1AE941B3" w14:textId="11A9F69A" w:rsidR="00B316D0" w:rsidRDefault="00B316D0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vysvětlením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xxx </w:t>
      </w:r>
      <w:proofErr w:type="spellStart"/>
      <w:r>
        <w:t>časopisů</w:t>
      </w:r>
      <w:proofErr w:type="spellEnd"/>
      <w:r>
        <w:t xml:space="preserve"> je v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zanedbatelné</w:t>
      </w:r>
      <w:proofErr w:type="spellEnd"/>
    </w:p>
  </w:comment>
  <w:comment w:id="52" w:author="Srholec Martin" w:date="2018-05-18T11:04:00Z" w:initials="SM">
    <w:p w14:paraId="68F2D723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3" w:author="Srholec Martin" w:date="2018-05-18T11:04:00Z" w:initials="SM">
    <w:p w14:paraId="47343EB8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7" w:author="Srholec Martin" w:date="2018-05-18T11:04:00Z" w:initials="SM">
    <w:p w14:paraId="0AD20874" w14:textId="01C53448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1" w:author="Srholec Martin" w:date="2018-05-18T11:04:00Z" w:initials="SM">
    <w:p w14:paraId="742F654F" w14:textId="50CEB475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2" w:author="Srholec Martin" w:date="2018-05-18T11:04:00Z" w:initials="SM">
    <w:p w14:paraId="24EDD45B" w14:textId="789F1ABF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6" w:author="Vít Macháček" w:date="2018-05-22T10:01:00Z" w:initials="VM">
    <w:p w14:paraId="659FB684" w14:textId="3E8C6260" w:rsidR="00374C9B" w:rsidRDefault="00374C9B">
      <w:pPr>
        <w:pStyle w:val="CommentText"/>
      </w:pPr>
      <w:r>
        <w:rPr>
          <w:rStyle w:val="CommentReference"/>
        </w:rPr>
        <w:annotationRef/>
      </w:r>
      <w:r>
        <w:t xml:space="preserve">V tom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články</w:t>
      </w:r>
      <w:proofErr w:type="spellEnd"/>
      <w:r>
        <w:t xml:space="preserve"> –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těch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nespadly</w:t>
      </w:r>
      <w:proofErr w:type="spellEnd"/>
      <w:r>
        <w:t xml:space="preserve"> do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</w:t>
      </w:r>
      <w:proofErr w:type="spellEnd"/>
      <w:r>
        <w:t>.</w:t>
      </w:r>
    </w:p>
  </w:comment>
  <w:comment w:id="116" w:author="Srholec Martin" w:date="2018-05-21T16:33:00Z" w:initials="SM">
    <w:p w14:paraId="40378BFD" w14:textId="7C7A3338" w:rsidR="00B316D0" w:rsidRDefault="00B316D0">
      <w:pPr>
        <w:pStyle w:val="CommentText"/>
      </w:pPr>
      <w:r>
        <w:rPr>
          <w:rStyle w:val="CommentReference"/>
        </w:rPr>
        <w:annotationRef/>
      </w:r>
      <w:proofErr w:type="spellStart"/>
      <w:r>
        <w:t>Dát</w:t>
      </w:r>
      <w:proofErr w:type="spellEnd"/>
      <w:r>
        <w:t xml:space="preserve">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info,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to </w:t>
      </w:r>
      <w:proofErr w:type="spellStart"/>
      <w:r>
        <w:t>spočítali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FB6BE" w15:done="0"/>
  <w15:commentEx w15:paraId="4757EB40" w15:done="0"/>
  <w15:commentEx w15:paraId="5FE35317" w15:done="0"/>
  <w15:commentEx w15:paraId="55B09019" w15:done="0"/>
  <w15:commentEx w15:paraId="5D10E33F" w15:done="0"/>
  <w15:commentEx w15:paraId="2B345788" w15:done="0"/>
  <w15:commentEx w15:paraId="61FAADF5" w15:done="0"/>
  <w15:commentEx w15:paraId="0BCAF754" w15:done="0"/>
  <w15:commentEx w15:paraId="799CB8FE" w15:done="0"/>
  <w15:commentEx w15:paraId="225B9511" w15:done="0"/>
  <w15:commentEx w15:paraId="0D58B1A1" w15:done="0"/>
  <w15:commentEx w15:paraId="4874D276" w15:done="0"/>
  <w15:commentEx w15:paraId="609644EF" w15:done="0"/>
  <w15:commentEx w15:paraId="7FC97754" w15:done="0"/>
  <w15:commentEx w15:paraId="7F831A88" w15:done="0"/>
  <w15:commentEx w15:paraId="1AE941B3" w15:done="0"/>
  <w15:commentEx w15:paraId="68F2D723" w15:done="0"/>
  <w15:commentEx w15:paraId="47343EB8" w15:done="0"/>
  <w15:commentEx w15:paraId="0AD20874" w15:done="0"/>
  <w15:commentEx w15:paraId="742F654F" w15:done="0"/>
  <w15:commentEx w15:paraId="24EDD45B" w15:done="0"/>
  <w15:commentEx w15:paraId="659FB684" w15:done="0"/>
  <w15:commentEx w15:paraId="40378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rholec Martin">
    <w15:presenceInfo w15:providerId="None" w15:userId="Srholec Martin"/>
  </w15:person>
  <w15:person w15:author="Vít Macháček">
    <w15:presenceInfo w15:providerId="Windows Live" w15:userId="6766fffacb90d141"/>
  </w15:person>
  <w15:person w15:author="Astrik">
    <w15:presenceInfo w15:providerId="None" w15:userId="Astr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xMbcwNbewsLQwM7dU0lEKTi0uzszPAykwrAUANeStLCwAAAA="/>
  </w:docVars>
  <w:rsids>
    <w:rsidRoot w:val="008F13DD"/>
    <w:rsid w:val="000022D8"/>
    <w:rsid w:val="000152D7"/>
    <w:rsid w:val="00054E01"/>
    <w:rsid w:val="00057133"/>
    <w:rsid w:val="00065B2B"/>
    <w:rsid w:val="0009157E"/>
    <w:rsid w:val="00093A48"/>
    <w:rsid w:val="000B63BC"/>
    <w:rsid w:val="000C11AB"/>
    <w:rsid w:val="000C31F6"/>
    <w:rsid w:val="000C5A55"/>
    <w:rsid w:val="000C657D"/>
    <w:rsid w:val="000D20A7"/>
    <w:rsid w:val="000D5845"/>
    <w:rsid w:val="000F5699"/>
    <w:rsid w:val="001060A0"/>
    <w:rsid w:val="001166C2"/>
    <w:rsid w:val="00145D50"/>
    <w:rsid w:val="001700C8"/>
    <w:rsid w:val="00170B3E"/>
    <w:rsid w:val="00176098"/>
    <w:rsid w:val="00183C31"/>
    <w:rsid w:val="0018761A"/>
    <w:rsid w:val="001B79C7"/>
    <w:rsid w:val="001C58B2"/>
    <w:rsid w:val="001E3342"/>
    <w:rsid w:val="001E73AA"/>
    <w:rsid w:val="00214E4B"/>
    <w:rsid w:val="002203A3"/>
    <w:rsid w:val="00223025"/>
    <w:rsid w:val="002312FD"/>
    <w:rsid w:val="00233CD1"/>
    <w:rsid w:val="0023649C"/>
    <w:rsid w:val="00236C90"/>
    <w:rsid w:val="00254203"/>
    <w:rsid w:val="002B4FC4"/>
    <w:rsid w:val="002B7644"/>
    <w:rsid w:val="002C2006"/>
    <w:rsid w:val="002E0E90"/>
    <w:rsid w:val="002E5D81"/>
    <w:rsid w:val="002F6B44"/>
    <w:rsid w:val="00303B45"/>
    <w:rsid w:val="00305925"/>
    <w:rsid w:val="00310FBD"/>
    <w:rsid w:val="00325EBE"/>
    <w:rsid w:val="00327B53"/>
    <w:rsid w:val="003333E1"/>
    <w:rsid w:val="003356C0"/>
    <w:rsid w:val="003374F1"/>
    <w:rsid w:val="003452A0"/>
    <w:rsid w:val="00367DEB"/>
    <w:rsid w:val="00374C9B"/>
    <w:rsid w:val="00382751"/>
    <w:rsid w:val="0039086D"/>
    <w:rsid w:val="00391DC4"/>
    <w:rsid w:val="00393F51"/>
    <w:rsid w:val="0039506C"/>
    <w:rsid w:val="003C05EA"/>
    <w:rsid w:val="003C13C3"/>
    <w:rsid w:val="003C771D"/>
    <w:rsid w:val="003D22B1"/>
    <w:rsid w:val="003E5F5C"/>
    <w:rsid w:val="003F09DD"/>
    <w:rsid w:val="003F7C1E"/>
    <w:rsid w:val="00400618"/>
    <w:rsid w:val="00402FE4"/>
    <w:rsid w:val="004202E1"/>
    <w:rsid w:val="0046174A"/>
    <w:rsid w:val="00464273"/>
    <w:rsid w:val="00467064"/>
    <w:rsid w:val="00487609"/>
    <w:rsid w:val="004A46A9"/>
    <w:rsid w:val="004A6149"/>
    <w:rsid w:val="004B3B54"/>
    <w:rsid w:val="004E6661"/>
    <w:rsid w:val="00530FF9"/>
    <w:rsid w:val="00535697"/>
    <w:rsid w:val="00541D04"/>
    <w:rsid w:val="00561163"/>
    <w:rsid w:val="00567B3C"/>
    <w:rsid w:val="00571BB2"/>
    <w:rsid w:val="0059579C"/>
    <w:rsid w:val="005E3344"/>
    <w:rsid w:val="005E3979"/>
    <w:rsid w:val="005E5513"/>
    <w:rsid w:val="005F0C6A"/>
    <w:rsid w:val="00603CB8"/>
    <w:rsid w:val="00616543"/>
    <w:rsid w:val="00635A0D"/>
    <w:rsid w:val="00641411"/>
    <w:rsid w:val="006462B0"/>
    <w:rsid w:val="00646D8B"/>
    <w:rsid w:val="00646D9C"/>
    <w:rsid w:val="006562FC"/>
    <w:rsid w:val="00672EFA"/>
    <w:rsid w:val="00676D18"/>
    <w:rsid w:val="00681375"/>
    <w:rsid w:val="006823D2"/>
    <w:rsid w:val="006C158A"/>
    <w:rsid w:val="006C5A3B"/>
    <w:rsid w:val="006D3160"/>
    <w:rsid w:val="006E40EF"/>
    <w:rsid w:val="00700E2E"/>
    <w:rsid w:val="00706A7D"/>
    <w:rsid w:val="0071440C"/>
    <w:rsid w:val="00715CF7"/>
    <w:rsid w:val="0073471C"/>
    <w:rsid w:val="007434DD"/>
    <w:rsid w:val="00743DC5"/>
    <w:rsid w:val="0075050D"/>
    <w:rsid w:val="00760B14"/>
    <w:rsid w:val="0076159F"/>
    <w:rsid w:val="0076471C"/>
    <w:rsid w:val="00792A0F"/>
    <w:rsid w:val="00795239"/>
    <w:rsid w:val="007A1AE7"/>
    <w:rsid w:val="007A48CC"/>
    <w:rsid w:val="007E08B5"/>
    <w:rsid w:val="007F2A90"/>
    <w:rsid w:val="007F78ED"/>
    <w:rsid w:val="008215DE"/>
    <w:rsid w:val="00821F42"/>
    <w:rsid w:val="008319AF"/>
    <w:rsid w:val="00860C9C"/>
    <w:rsid w:val="00863958"/>
    <w:rsid w:val="00874E6C"/>
    <w:rsid w:val="00875E48"/>
    <w:rsid w:val="00883C7B"/>
    <w:rsid w:val="00884204"/>
    <w:rsid w:val="00890D9B"/>
    <w:rsid w:val="008A3D0A"/>
    <w:rsid w:val="008B0705"/>
    <w:rsid w:val="008B60AE"/>
    <w:rsid w:val="008D0E4E"/>
    <w:rsid w:val="008D1839"/>
    <w:rsid w:val="008D6087"/>
    <w:rsid w:val="008E3C11"/>
    <w:rsid w:val="008F13DD"/>
    <w:rsid w:val="008F730C"/>
    <w:rsid w:val="0090371B"/>
    <w:rsid w:val="009108AF"/>
    <w:rsid w:val="0094196C"/>
    <w:rsid w:val="009478F3"/>
    <w:rsid w:val="0096245D"/>
    <w:rsid w:val="009646FF"/>
    <w:rsid w:val="00970E0F"/>
    <w:rsid w:val="00981F07"/>
    <w:rsid w:val="00996933"/>
    <w:rsid w:val="009B1552"/>
    <w:rsid w:val="009B5773"/>
    <w:rsid w:val="009F44F6"/>
    <w:rsid w:val="00A02141"/>
    <w:rsid w:val="00A317A0"/>
    <w:rsid w:val="00A37FC3"/>
    <w:rsid w:val="00A42943"/>
    <w:rsid w:val="00A7053E"/>
    <w:rsid w:val="00A954BB"/>
    <w:rsid w:val="00AD0175"/>
    <w:rsid w:val="00AD3FD3"/>
    <w:rsid w:val="00AE6F2D"/>
    <w:rsid w:val="00B03BEA"/>
    <w:rsid w:val="00B14848"/>
    <w:rsid w:val="00B201CD"/>
    <w:rsid w:val="00B26575"/>
    <w:rsid w:val="00B316D0"/>
    <w:rsid w:val="00B32E00"/>
    <w:rsid w:val="00B50751"/>
    <w:rsid w:val="00B6164B"/>
    <w:rsid w:val="00B6721C"/>
    <w:rsid w:val="00B71B20"/>
    <w:rsid w:val="00B827DC"/>
    <w:rsid w:val="00BB08F5"/>
    <w:rsid w:val="00BC7A66"/>
    <w:rsid w:val="00BE06A9"/>
    <w:rsid w:val="00BE7148"/>
    <w:rsid w:val="00C14AD0"/>
    <w:rsid w:val="00C378FE"/>
    <w:rsid w:val="00C37F73"/>
    <w:rsid w:val="00C55517"/>
    <w:rsid w:val="00C61D55"/>
    <w:rsid w:val="00C65EA7"/>
    <w:rsid w:val="00C76095"/>
    <w:rsid w:val="00C959D1"/>
    <w:rsid w:val="00CB43D2"/>
    <w:rsid w:val="00CC5DF4"/>
    <w:rsid w:val="00CE5059"/>
    <w:rsid w:val="00D048B1"/>
    <w:rsid w:val="00D068BE"/>
    <w:rsid w:val="00D154D7"/>
    <w:rsid w:val="00D221CB"/>
    <w:rsid w:val="00D3542C"/>
    <w:rsid w:val="00D470A4"/>
    <w:rsid w:val="00D70629"/>
    <w:rsid w:val="00D756B9"/>
    <w:rsid w:val="00DA77D8"/>
    <w:rsid w:val="00DC5C14"/>
    <w:rsid w:val="00DE1399"/>
    <w:rsid w:val="00DF29CB"/>
    <w:rsid w:val="00DF3ACF"/>
    <w:rsid w:val="00DF3D4B"/>
    <w:rsid w:val="00DF72FC"/>
    <w:rsid w:val="00E10A56"/>
    <w:rsid w:val="00E20C44"/>
    <w:rsid w:val="00E375B7"/>
    <w:rsid w:val="00E66BB7"/>
    <w:rsid w:val="00E7349A"/>
    <w:rsid w:val="00E74073"/>
    <w:rsid w:val="00E833DA"/>
    <w:rsid w:val="00EB1405"/>
    <w:rsid w:val="00EB734B"/>
    <w:rsid w:val="00EB788A"/>
    <w:rsid w:val="00ED6472"/>
    <w:rsid w:val="00EF4B1C"/>
    <w:rsid w:val="00F017C0"/>
    <w:rsid w:val="00F01AAC"/>
    <w:rsid w:val="00F03202"/>
    <w:rsid w:val="00F2617B"/>
    <w:rsid w:val="00F4171B"/>
    <w:rsid w:val="00F6717E"/>
    <w:rsid w:val="00F90F20"/>
    <w:rsid w:val="00FB45CB"/>
    <w:rsid w:val="00FB50B1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B6A"/>
  <w15:chartTrackingRefBased/>
  <w15:docId w15:val="{C7937C79-A9FC-490C-961D-F8995A2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F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kzkytek.github.io/Hodnoceni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data.maps.arcgis.com/apps/Cascade/index.html?appid=28414bc133e542db930764cc5c11ee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9586-B71F-4BA5-85B2-B773F2CD8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Srholec Martin</cp:lastModifiedBy>
  <cp:revision>3</cp:revision>
  <cp:lastPrinted>2018-05-22T07:38:00Z</cp:lastPrinted>
  <dcterms:created xsi:type="dcterms:W3CDTF">2018-05-22T12:18:00Z</dcterms:created>
  <dcterms:modified xsi:type="dcterms:W3CDTF">2018-05-22T12:44:00Z</dcterms:modified>
</cp:coreProperties>
</file>