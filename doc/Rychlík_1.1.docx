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2A8" w:rsidRPr="00CA02A8" w:rsidRDefault="00CA02A8" w:rsidP="00CA02A8">
      <w:pPr>
        <w:pStyle w:val="ListParagraph"/>
        <w:numPr>
          <w:ilvl w:val="0"/>
          <w:numId w:val="1"/>
        </w:numPr>
        <w:rPr>
          <w:b/>
        </w:rPr>
      </w:pPr>
      <w:r w:rsidRPr="00CA02A8">
        <w:rPr>
          <w:b/>
        </w:rPr>
        <w:t>Co Vaše aplikace ukazuje a komu je určena?</w:t>
      </w:r>
    </w:p>
    <w:p w:rsidR="0032507A" w:rsidRDefault="00BB263D" w:rsidP="00EE1F4D">
      <w:pPr>
        <w:pStyle w:val="ListParagraph"/>
        <w:jc w:val="both"/>
        <w:rPr>
          <w:ins w:id="0" w:author="Srholec Martin" w:date="2018-06-04T13:32:00Z"/>
        </w:rPr>
      </w:pPr>
      <w:del w:id="1" w:author="Srholec Martin" w:date="2018-06-04T13:09:00Z">
        <w:r w:rsidRPr="00BB263D" w:rsidDel="00231787">
          <w:rPr>
            <w:u w:val="single"/>
          </w:rPr>
          <w:delText>Macháček</w:delText>
        </w:r>
      </w:del>
      <w:ins w:id="2" w:author="Srholec Martin" w:date="2018-06-04T13:33:00Z">
        <w:r w:rsidR="0032507A" w:rsidRPr="00BB263D">
          <w:rPr>
            <w:u w:val="single"/>
          </w:rPr>
          <w:t>Macháček</w:t>
        </w:r>
      </w:ins>
      <w:r w:rsidRPr="00BB263D">
        <w:rPr>
          <w:u w:val="single"/>
        </w:rPr>
        <w:t>:</w:t>
      </w:r>
      <w:r>
        <w:t xml:space="preserve"> </w:t>
      </w:r>
      <w:ins w:id="3" w:author="Srholec Martin" w:date="2018-06-04T13:25:00Z">
        <w:r w:rsidR="00F27DDC">
          <w:t>Aplikace</w:t>
        </w:r>
      </w:ins>
      <w:ins w:id="4" w:author="Srholec Martin" w:date="2018-06-04T13:11:00Z">
        <w:r w:rsidR="00231787">
          <w:t xml:space="preserve"> porovná</w:t>
        </w:r>
      </w:ins>
      <w:ins w:id="5" w:author="Srholec Martin" w:date="2018-06-04T13:24:00Z">
        <w:r w:rsidR="00F27DDC">
          <w:t>vá</w:t>
        </w:r>
      </w:ins>
      <w:ins w:id="6" w:author="Srholec Martin" w:date="2018-06-04T13:09:00Z">
        <w:r w:rsidR="00231787">
          <w:t xml:space="preserve"> </w:t>
        </w:r>
      </w:ins>
      <w:ins w:id="7" w:author="Srholec Martin" w:date="2018-06-04T13:10:00Z">
        <w:r w:rsidR="00231787">
          <w:t>publikační profil</w:t>
        </w:r>
      </w:ins>
      <w:ins w:id="8" w:author="Srholec Martin" w:date="2018-06-04T13:12:00Z">
        <w:r w:rsidR="00231787">
          <w:t>y</w:t>
        </w:r>
      </w:ins>
      <w:ins w:id="9" w:author="Srholec Martin" w:date="2018-06-04T13:09:00Z">
        <w:r w:rsidR="00231787">
          <w:t xml:space="preserve"> </w:t>
        </w:r>
      </w:ins>
      <w:del w:id="10" w:author="Srholec Martin" w:date="2018-06-04T13:09:00Z">
        <w:r w:rsidR="003913D2" w:rsidDel="00231787">
          <w:delText xml:space="preserve">Ukazujeme výzkum </w:delText>
        </w:r>
      </w:del>
      <w:r w:rsidR="003913D2">
        <w:t xml:space="preserve">českých </w:t>
      </w:r>
      <w:del w:id="11" w:author="Srholec Martin" w:date="2018-06-04T13:09:00Z">
        <w:r w:rsidR="00EE1F4D" w:rsidDel="00231787">
          <w:delText>vědecko-</w:delText>
        </w:r>
      </w:del>
      <w:r w:rsidR="00EE1F4D">
        <w:t xml:space="preserve">výzkumných pracovišť </w:t>
      </w:r>
      <w:del w:id="12" w:author="Srholec Martin" w:date="2018-06-04T13:09:00Z">
        <w:r w:rsidR="003913D2" w:rsidDel="00231787">
          <w:delText>(</w:delText>
        </w:r>
        <w:r w:rsidR="00EE1F4D" w:rsidDel="00231787">
          <w:delText xml:space="preserve">ústavů AV, fakult </w:delText>
        </w:r>
        <w:r w:rsidR="003913D2" w:rsidDel="00231787">
          <w:delText>vysokých škol, ale také dalších které své výsledky nahlašují do RIVu)</w:delText>
        </w:r>
        <w:r w:rsidR="00EE1F4D" w:rsidDel="00231787">
          <w:delText xml:space="preserve"> </w:delText>
        </w:r>
      </w:del>
      <w:del w:id="13" w:author="Srholec Martin" w:date="2018-06-04T13:10:00Z">
        <w:r w:rsidR="00EE1F4D" w:rsidDel="00231787">
          <w:delText>v kontextu</w:delText>
        </w:r>
      </w:del>
      <w:ins w:id="14" w:author="Srholec Martin" w:date="2018-06-04T13:10:00Z">
        <w:r w:rsidR="00231787">
          <w:t>ve světle</w:t>
        </w:r>
      </w:ins>
      <w:r w:rsidR="00EE1F4D">
        <w:t xml:space="preserve"> </w:t>
      </w:r>
      <w:del w:id="15" w:author="Srholec Martin" w:date="2018-06-04T13:11:00Z">
        <w:r w:rsidR="00EE1F4D" w:rsidDel="00231787">
          <w:delText xml:space="preserve">našich </w:delText>
        </w:r>
      </w:del>
      <w:r w:rsidR="00EE1F4D">
        <w:t xml:space="preserve">předchozích </w:t>
      </w:r>
      <w:ins w:id="16" w:author="Srholec Martin" w:date="2018-06-04T13:25:00Z">
        <w:r w:rsidR="00F27DDC">
          <w:t xml:space="preserve">našich studií </w:t>
        </w:r>
      </w:ins>
      <w:del w:id="17" w:author="Srholec Martin" w:date="2018-06-04T13:24:00Z">
        <w:r w:rsidR="00EE1F4D" w:rsidDel="00F27DDC">
          <w:delText>studií</w:delText>
        </w:r>
        <w:r w:rsidR="003913D2" w:rsidDel="00F27DDC">
          <w:delText xml:space="preserve"> IDEA</w:delText>
        </w:r>
      </w:del>
      <w:del w:id="18" w:author="Srholec Martin" w:date="2018-06-04T13:10:00Z">
        <w:r w:rsidR="00EE1F4D" w:rsidDel="00231787">
          <w:delText>.</w:delText>
        </w:r>
      </w:del>
      <w:ins w:id="19" w:author="Srholec Martin" w:date="2018-06-04T13:10:00Z">
        <w:r w:rsidR="00231787">
          <w:t>na téma</w:t>
        </w:r>
      </w:ins>
      <w:ins w:id="20" w:author="Srholec Martin" w:date="2018-06-04T13:12:00Z">
        <w:r w:rsidR="00231787">
          <w:t>ta</w:t>
        </w:r>
      </w:ins>
      <w:ins w:id="21" w:author="Srholec Martin" w:date="2018-06-04T13:10:00Z">
        <w:r w:rsidR="00231787">
          <w:t xml:space="preserve"> predátorských a místních časopis</w:t>
        </w:r>
      </w:ins>
      <w:ins w:id="22" w:author="Srholec Martin" w:date="2018-06-04T13:12:00Z">
        <w:r w:rsidR="00231787">
          <w:t>ů</w:t>
        </w:r>
      </w:ins>
      <w:ins w:id="23" w:author="Srholec Martin" w:date="2018-06-04T13:10:00Z">
        <w:r w:rsidR="00231787">
          <w:t xml:space="preserve">. </w:t>
        </w:r>
      </w:ins>
      <w:del w:id="24" w:author="Srholec Martin" w:date="2018-06-04T13:10:00Z">
        <w:r w:rsidR="00EE1F4D" w:rsidDel="00231787">
          <w:delText xml:space="preserve"> </w:delText>
        </w:r>
      </w:del>
      <w:ins w:id="25" w:author="Srholec Martin" w:date="2018-06-04T13:13:00Z">
        <w:r w:rsidR="00231787">
          <w:t xml:space="preserve">Zajímá nás, </w:t>
        </w:r>
      </w:ins>
      <w:ins w:id="26" w:author="Srholec Martin" w:date="2018-06-04T13:15:00Z">
        <w:r w:rsidR="00231787">
          <w:t xml:space="preserve">jak často </w:t>
        </w:r>
      </w:ins>
      <w:ins w:id="27" w:author="Srholec Martin" w:date="2018-06-04T13:18:00Z">
        <w:r w:rsidR="00F27DDC">
          <w:t>výzkumní pracovníci</w:t>
        </w:r>
      </w:ins>
      <w:ins w:id="28" w:author="Srholec Martin" w:date="2018-06-04T13:16:00Z">
        <w:r w:rsidR="00231787">
          <w:t xml:space="preserve"> publikují </w:t>
        </w:r>
      </w:ins>
      <w:ins w:id="29" w:author="Srholec Martin" w:date="2018-06-04T13:14:00Z">
        <w:r w:rsidR="00231787">
          <w:t>v</w:t>
        </w:r>
      </w:ins>
      <w:ins w:id="30" w:author="Srholec Martin" w:date="2018-06-04T13:16:00Z">
        <w:r w:rsidR="00231787">
          <w:t> takových časopisech</w:t>
        </w:r>
      </w:ins>
      <w:ins w:id="31" w:author="Srholec Martin" w:date="2018-06-04T13:14:00Z">
        <w:r w:rsidR="00231787">
          <w:t>, a jak se v tomto ohledu liší pracoviště z</w:t>
        </w:r>
      </w:ins>
      <w:ins w:id="32" w:author="Srholec Martin" w:date="2018-06-04T13:15:00Z">
        <w:r w:rsidR="00231787">
          <w:t> </w:t>
        </w:r>
      </w:ins>
      <w:ins w:id="33" w:author="Srholec Martin" w:date="2018-06-04T13:14:00Z">
        <w:r w:rsidR="00231787">
          <w:t xml:space="preserve">různých </w:t>
        </w:r>
      </w:ins>
      <w:ins w:id="34" w:author="Srholec Martin" w:date="2018-06-04T13:15:00Z">
        <w:r w:rsidR="00231787">
          <w:t xml:space="preserve">oborů a </w:t>
        </w:r>
      </w:ins>
      <w:ins w:id="35" w:author="Srholec Martin" w:date="2018-06-04T13:18:00Z">
        <w:r w:rsidR="00F27DDC">
          <w:t>ústav</w:t>
        </w:r>
      </w:ins>
      <w:ins w:id="36" w:author="Srholec Martin" w:date="2018-06-04T13:19:00Z">
        <w:r w:rsidR="00F27DDC">
          <w:t>y</w:t>
        </w:r>
      </w:ins>
      <w:ins w:id="37" w:author="Srholec Martin" w:date="2018-06-04T13:18:00Z">
        <w:r w:rsidR="00F27DDC">
          <w:t xml:space="preserve"> Akademie věd ve srovnání s fakultami vysokých škol</w:t>
        </w:r>
      </w:ins>
      <w:ins w:id="38" w:author="Srholec Martin" w:date="2018-06-04T13:16:00Z">
        <w:r w:rsidR="00231787">
          <w:t xml:space="preserve">. </w:t>
        </w:r>
      </w:ins>
    </w:p>
    <w:p w:rsidR="006C20F0" w:rsidDel="00F27DDC" w:rsidRDefault="0032507A" w:rsidP="00EE1F4D">
      <w:pPr>
        <w:pStyle w:val="ListParagraph"/>
        <w:jc w:val="both"/>
        <w:rPr>
          <w:del w:id="39" w:author="Srholec Martin" w:date="2018-06-04T13:19:00Z"/>
        </w:rPr>
      </w:pPr>
      <w:ins w:id="40" w:author="Srholec Martin" w:date="2018-06-04T13:32:00Z">
        <w:r>
          <w:rPr>
            <w:u w:val="single"/>
          </w:rPr>
          <w:t>Srholec:</w:t>
        </w:r>
        <w:r>
          <w:t xml:space="preserve"> </w:t>
        </w:r>
      </w:ins>
      <w:del w:id="41" w:author="Srholec Martin" w:date="2018-06-04T13:19:00Z">
        <w:r w:rsidR="00EE1F4D" w:rsidDel="00F27DDC">
          <w:delText>Zajímá nás, jak často lidé z</w:delText>
        </w:r>
        <w:r w:rsidR="006C20F0" w:rsidDel="00F27DDC">
          <w:delText xml:space="preserve"> těchto </w:delText>
        </w:r>
        <w:r w:rsidR="00EE1F4D" w:rsidDel="00F27DDC">
          <w:delText>pracovišť</w:delText>
        </w:r>
        <w:r w:rsidR="006C20F0" w:rsidDel="00F27DDC">
          <w:delText xml:space="preserve"> své práce publikují v</w:delText>
        </w:r>
        <w:r w:rsidR="00BB263D" w:rsidDel="00F27DDC">
          <w:delText> časopisech s jen omezeným přínosem světové literatuře</w:delText>
        </w:r>
        <w:r w:rsidR="006C20F0" w:rsidDel="00F27DDC">
          <w:delText xml:space="preserve">. </w:delText>
        </w:r>
        <w:r w:rsidR="00BB263D" w:rsidDel="00F27DDC">
          <w:delText xml:space="preserve">Časopisy v predátorské kategorii </w:delText>
        </w:r>
        <w:r w:rsidR="006C20F0" w:rsidDel="00F27DDC">
          <w:delText xml:space="preserve">jsou podezřelé z toho, že s vidinou zisku flákají či vůbec neprovádějí recenzní řízení. Místní časopisy jsou takové, které své autory rekrutují hlavně z jedné země a pravděpodobně se jim nedaří efektivně oslovit </w:delText>
        </w:r>
        <w:r w:rsidR="00C760F1" w:rsidDel="00F27DDC">
          <w:delText>mezinárodní</w:delText>
        </w:r>
        <w:r w:rsidR="006C20F0" w:rsidDel="00F27DDC">
          <w:delText xml:space="preserve"> vědeckou obec.</w:delText>
        </w:r>
      </w:del>
    </w:p>
    <w:p w:rsidR="006C20F0" w:rsidDel="00F27DDC" w:rsidRDefault="006C20F0" w:rsidP="00EE1F4D">
      <w:pPr>
        <w:pStyle w:val="ListParagraph"/>
        <w:jc w:val="both"/>
        <w:rPr>
          <w:del w:id="42" w:author="Srholec Martin" w:date="2018-06-04T13:19:00Z"/>
        </w:rPr>
      </w:pPr>
    </w:p>
    <w:p w:rsidR="003913D2" w:rsidRDefault="00365CD0" w:rsidP="00EE1F4D">
      <w:pPr>
        <w:pStyle w:val="ListParagraph"/>
        <w:jc w:val="both"/>
      </w:pPr>
      <w:r>
        <w:t>C</w:t>
      </w:r>
      <w:r w:rsidR="006C20F0">
        <w:t>ílíme na širší publiku</w:t>
      </w:r>
      <w:r w:rsidR="00C760F1">
        <w:t xml:space="preserve">m </w:t>
      </w:r>
      <w:del w:id="43" w:author="Srholec Martin" w:date="2018-06-04T13:19:00Z">
        <w:r w:rsidR="00C760F1" w:rsidDel="00F27DDC">
          <w:delText>vědecko-</w:delText>
        </w:r>
      </w:del>
      <w:r w:rsidR="00C760F1">
        <w:t xml:space="preserve">výzkumných pracovníků, </w:t>
      </w:r>
      <w:r w:rsidR="006C20F0">
        <w:t>manažerů výzkumu, ale i například student</w:t>
      </w:r>
      <w:r w:rsidR="00C760F1">
        <w:t>ů</w:t>
      </w:r>
      <w:r w:rsidR="006C20F0">
        <w:t xml:space="preserve">. </w:t>
      </w:r>
      <w:ins w:id="44" w:author="Srholec Martin" w:date="2018-06-04T13:20:00Z">
        <w:r w:rsidR="00F27DDC">
          <w:t xml:space="preserve">Zajímat by to mělo i tvůrce politik a potažmo vládu, která tato pracoviště z velké části financuje. </w:t>
        </w:r>
      </w:ins>
      <w:del w:id="45" w:author="Srholec Martin" w:date="2018-06-04T13:23:00Z">
        <w:r w:rsidR="00C760F1" w:rsidDel="00F27DDC">
          <w:delText>Všem zájemcům</w:delText>
        </w:r>
      </w:del>
      <w:ins w:id="46" w:author="Srholec Martin" w:date="2018-06-04T13:23:00Z">
        <w:r w:rsidR="00F27DDC">
          <w:t>Uživatelům</w:t>
        </w:r>
      </w:ins>
      <w:r w:rsidR="00C760F1">
        <w:t xml:space="preserve"> umožňujeme </w:t>
      </w:r>
      <w:ins w:id="47" w:author="Srholec Martin" w:date="2018-06-04T13:21:00Z">
        <w:r w:rsidR="00F27DDC">
          <w:t xml:space="preserve">si porovnání přizpůsobit podle vlastní potřeby a </w:t>
        </w:r>
      </w:ins>
      <w:ins w:id="48" w:author="Srholec Martin" w:date="2018-06-04T13:23:00Z">
        <w:r w:rsidR="00F27DDC">
          <w:t xml:space="preserve"> v případě zájmu </w:t>
        </w:r>
      </w:ins>
      <w:ins w:id="49" w:author="Srholec Martin" w:date="2018-06-04T13:21:00Z">
        <w:r w:rsidR="00F27DDC">
          <w:t xml:space="preserve">jít do podrobností. </w:t>
        </w:r>
      </w:ins>
      <w:ins w:id="50" w:author="Srholec Martin" w:date="2018-06-04T13:22:00Z">
        <w:r w:rsidR="00F27DDC">
          <w:t xml:space="preserve">Od celkového obrázku je snadné se velmi rychle dostat až na seznamy </w:t>
        </w:r>
      </w:ins>
      <w:del w:id="51" w:author="Srholec Martin" w:date="2018-06-04T13:22:00Z">
        <w:r w:rsidR="00C760F1" w:rsidDel="00F27DDC">
          <w:delText xml:space="preserve">jít skutečně „na dřeň“ a pracoviště analyzovat až na úrovni </w:delText>
        </w:r>
      </w:del>
      <w:r w:rsidR="00C760F1">
        <w:t xml:space="preserve">jednotlivých článků. </w:t>
      </w:r>
    </w:p>
    <w:p w:rsidR="003913D2" w:rsidRDefault="003913D2" w:rsidP="00EE1F4D">
      <w:pPr>
        <w:pStyle w:val="ListParagraph"/>
        <w:jc w:val="both"/>
        <w:rPr>
          <w:ins w:id="52" w:author="Srholec Martin" w:date="2018-06-04T13:20:00Z"/>
        </w:rPr>
      </w:pPr>
    </w:p>
    <w:p w:rsidR="00F27DDC" w:rsidDel="00F27DDC" w:rsidRDefault="00F27DDC" w:rsidP="00EE1F4D">
      <w:pPr>
        <w:pStyle w:val="ListParagraph"/>
        <w:jc w:val="both"/>
        <w:rPr>
          <w:del w:id="53" w:author="Srholec Martin" w:date="2018-06-04T13:24:00Z"/>
        </w:rPr>
      </w:pPr>
    </w:p>
    <w:p w:rsidR="00F27DDC" w:rsidDel="0032507A" w:rsidRDefault="003913D2" w:rsidP="00EE1F4D">
      <w:pPr>
        <w:pStyle w:val="ListParagraph"/>
        <w:jc w:val="both"/>
        <w:rPr>
          <w:del w:id="54" w:author="Srholec Martin" w:date="2018-06-04T13:28:00Z"/>
        </w:rPr>
      </w:pPr>
      <w:del w:id="55" w:author="Srholec Martin" w:date="2018-06-04T13:28:00Z">
        <w:r w:rsidDel="0032507A">
          <w:delText xml:space="preserve">Poznámka na okraj: My preferujeme název </w:delText>
        </w:r>
        <w:r w:rsidR="00BB263D" w:rsidRPr="00BB263D" w:rsidDel="0032507A">
          <w:rPr>
            <w:i/>
          </w:rPr>
          <w:delText>interaktivní</w:delText>
        </w:r>
        <w:r w:rsidR="00BB263D" w:rsidDel="0032507A">
          <w:delText xml:space="preserve"> </w:delText>
        </w:r>
        <w:r w:rsidRPr="003913D2" w:rsidDel="0032507A">
          <w:rPr>
            <w:i/>
          </w:rPr>
          <w:delText>studie</w:delText>
        </w:r>
        <w:r w:rsidDel="0032507A">
          <w:delText xml:space="preserve"> před </w:delText>
        </w:r>
        <w:r w:rsidRPr="003913D2" w:rsidDel="0032507A">
          <w:rPr>
            <w:i/>
          </w:rPr>
          <w:delText>aplikací</w:delText>
        </w:r>
        <w:r w:rsidDel="0032507A">
          <w:delText xml:space="preserve"> – byť je v jejím jádru interaktivní aplikace stále je </w:delText>
        </w:r>
      </w:del>
      <w:del w:id="56" w:author="Srholec Martin" w:date="2018-06-04T13:26:00Z">
        <w:r w:rsidDel="00F27DDC">
          <w:delText xml:space="preserve">od ní neoddělitelný </w:delText>
        </w:r>
      </w:del>
      <w:del w:id="57" w:author="Srholec Martin" w:date="2018-06-04T13:28:00Z">
        <w:r w:rsidDel="0032507A">
          <w:delText>textový obsah.</w:delText>
        </w:r>
      </w:del>
    </w:p>
    <w:p w:rsidR="003913D2" w:rsidRDefault="003913D2" w:rsidP="00EE1F4D">
      <w:pPr>
        <w:pStyle w:val="ListParagraph"/>
        <w:jc w:val="both"/>
      </w:pPr>
    </w:p>
    <w:p w:rsidR="00CA02A8" w:rsidRPr="00CA02A8" w:rsidRDefault="00CA02A8" w:rsidP="00CA02A8">
      <w:pPr>
        <w:pStyle w:val="ListParagraph"/>
        <w:numPr>
          <w:ilvl w:val="0"/>
          <w:numId w:val="1"/>
        </w:numPr>
        <w:rPr>
          <w:b/>
        </w:rPr>
      </w:pPr>
      <w:r w:rsidRPr="00CA02A8">
        <w:rPr>
          <w:b/>
        </w:rPr>
        <w:t>Jaké je hlavní sdělení, co jste v tomto svém dalším počinu zjistili?</w:t>
      </w:r>
    </w:p>
    <w:p w:rsidR="0032507A" w:rsidRDefault="00BB263D" w:rsidP="0032507A">
      <w:pPr>
        <w:pStyle w:val="ListParagraph"/>
        <w:jc w:val="both"/>
        <w:rPr>
          <w:ins w:id="58" w:author="Srholec Martin" w:date="2018-06-04T13:32:00Z"/>
        </w:rPr>
        <w:pPrChange w:id="59" w:author="Srholec Martin" w:date="2018-06-04T13:35:00Z">
          <w:pPr>
            <w:pStyle w:val="ListParagraph"/>
            <w:jc w:val="both"/>
          </w:pPr>
        </w:pPrChange>
      </w:pPr>
      <w:r w:rsidRPr="00BB263D">
        <w:rPr>
          <w:u w:val="single"/>
        </w:rPr>
        <w:t>Macháček:</w:t>
      </w:r>
      <w:r>
        <w:t xml:space="preserve"> </w:t>
      </w:r>
      <w:ins w:id="60" w:author="Srholec Martin" w:date="2018-06-04T13:38:00Z">
        <w:r w:rsidR="00B821F5">
          <w:t>Zjistili jsme velké rozdíly jak mezi obory tak i mezi různými typy pracovišť.</w:t>
        </w:r>
        <w:r w:rsidR="00B821F5">
          <w:t xml:space="preserve"> </w:t>
        </w:r>
      </w:ins>
      <w:ins w:id="61" w:author="Srholec Martin" w:date="2018-06-04T13:29:00Z">
        <w:r w:rsidR="0032507A">
          <w:t>Je jednoznačně vidět,</w:t>
        </w:r>
      </w:ins>
      <w:del w:id="62" w:author="Srholec Martin" w:date="2018-06-04T13:27:00Z">
        <w:r w:rsidR="00C760F1" w:rsidDel="000E476E">
          <w:delText>Po předchozích studiích, které se zaměřovaly na celou Českou republiku</w:delText>
        </w:r>
        <w:r w:rsidR="00A32605" w:rsidDel="000E476E">
          <w:delText>,</w:delText>
        </w:r>
        <w:r w:rsidR="00C760F1" w:rsidDel="000E476E">
          <w:delText xml:space="preserve"> </w:delText>
        </w:r>
        <w:r w:rsidR="00A32605" w:rsidDel="000E476E">
          <w:delText>je jednoznačně vidět</w:delText>
        </w:r>
      </w:del>
      <w:del w:id="63" w:author="Srholec Martin" w:date="2018-06-04T13:29:00Z">
        <w:r w:rsidR="00C760F1" w:rsidDel="0032507A">
          <w:delText>,</w:delText>
        </w:r>
      </w:del>
      <w:r w:rsidR="00C760F1">
        <w:t xml:space="preserve"> že tento druh publikací </w:t>
      </w:r>
      <w:r w:rsidR="00A32605">
        <w:t>se soustřeďuje</w:t>
      </w:r>
      <w:r>
        <w:t xml:space="preserve"> </w:t>
      </w:r>
      <w:del w:id="64" w:author="Srholec Martin" w:date="2018-06-04T13:29:00Z">
        <w:r w:rsidDel="0032507A">
          <w:delText xml:space="preserve">hlavně </w:delText>
        </w:r>
      </w:del>
      <w:r>
        <w:t xml:space="preserve">na </w:t>
      </w:r>
      <w:del w:id="65" w:author="Srholec Martin" w:date="2018-06-04T13:27:00Z">
        <w:r w:rsidDel="000E476E">
          <w:delText xml:space="preserve">určitých </w:delText>
        </w:r>
      </w:del>
      <w:ins w:id="66" w:author="Srholec Martin" w:date="2018-06-04T13:27:00Z">
        <w:r w:rsidR="000E476E">
          <w:t>vybraných</w:t>
        </w:r>
        <w:r w:rsidR="000E476E">
          <w:t xml:space="preserve"> </w:t>
        </w:r>
      </w:ins>
      <w:r>
        <w:t>pracovištích</w:t>
      </w:r>
      <w:r w:rsidR="00A32605">
        <w:t xml:space="preserve">. </w:t>
      </w:r>
      <w:del w:id="67" w:author="Srholec Martin" w:date="2018-06-04T13:33:00Z">
        <w:r w:rsidDel="0032507A">
          <w:delText>N</w:delText>
        </w:r>
        <w:r w:rsidR="00A32605" w:rsidDel="0032507A">
          <w:delText>aše v</w:delText>
        </w:r>
      </w:del>
      <w:ins w:id="68" w:author="Srholec Martin" w:date="2018-06-04T13:33:00Z">
        <w:r w:rsidR="0032507A">
          <w:t>V</w:t>
        </w:r>
      </w:ins>
      <w:r w:rsidR="00A32605">
        <w:t xml:space="preserve">olání po větším důrazu na </w:t>
      </w:r>
      <w:r>
        <w:t>přínos světové literatuře</w:t>
      </w:r>
      <w:r w:rsidR="00A32605">
        <w:t xml:space="preserve"> je zapotřebí směřovat především do sektoru vysokých škol</w:t>
      </w:r>
      <w:ins w:id="69" w:author="Srholec Martin" w:date="2018-06-04T13:30:00Z">
        <w:r w:rsidR="0032507A">
          <w:t>,</w:t>
        </w:r>
      </w:ins>
      <w:r w:rsidR="00A32605">
        <w:t xml:space="preserve"> a to hlavně </w:t>
      </w:r>
      <w:del w:id="70" w:author="Srholec Martin" w:date="2018-06-04T13:30:00Z">
        <w:r w:rsidR="00A32605" w:rsidDel="0032507A">
          <w:delText xml:space="preserve">v některých oborech – zejména </w:delText>
        </w:r>
      </w:del>
      <w:r w:rsidR="00EF2F0D">
        <w:t xml:space="preserve">ve </w:t>
      </w:r>
      <w:r w:rsidR="00A32605">
        <w:t>společenských věd</w:t>
      </w:r>
      <w:r w:rsidR="00EF2F0D">
        <w:t>ách</w:t>
      </w:r>
      <w:r w:rsidR="00A32605">
        <w:t>.</w:t>
      </w:r>
      <w:r>
        <w:t xml:space="preserve"> Naopak je potřeba ocenit pracoviště, která</w:t>
      </w:r>
      <w:ins w:id="71" w:author="Srholec Martin" w:date="2018-06-04T13:30:00Z">
        <w:r w:rsidR="0032507A">
          <w:t xml:space="preserve"> </w:t>
        </w:r>
      </w:ins>
      <w:ins w:id="72" w:author="Srholec Martin" w:date="2018-06-04T13:35:00Z">
        <w:r w:rsidR="0032507A">
          <w:t>mají jen zlomek článků v predátorských a místních časopisech</w:t>
        </w:r>
      </w:ins>
      <w:ins w:id="73" w:author="Srholec Martin" w:date="2018-06-04T13:30:00Z">
        <w:r w:rsidR="0032507A">
          <w:t xml:space="preserve">, </w:t>
        </w:r>
      </w:ins>
      <w:ins w:id="74" w:author="Srholec Martin" w:date="2018-06-04T13:36:00Z">
        <w:r w:rsidR="0032507A">
          <w:t>což</w:t>
        </w:r>
      </w:ins>
      <w:ins w:id="75" w:author="Srholec Martin" w:date="2018-06-04T13:31:00Z">
        <w:r w:rsidR="0032507A">
          <w:t xml:space="preserve"> je zvykem </w:t>
        </w:r>
      </w:ins>
      <w:ins w:id="76" w:author="Srholec Martin" w:date="2018-06-04T13:35:00Z">
        <w:r w:rsidR="0032507A">
          <w:t>zejména</w:t>
        </w:r>
      </w:ins>
      <w:ins w:id="77" w:author="Srholec Martin" w:date="2018-06-04T13:31:00Z">
        <w:r w:rsidR="0032507A">
          <w:t xml:space="preserve"> v přírodních vědách. </w:t>
        </w:r>
      </w:ins>
    </w:p>
    <w:p w:rsidR="0032507A" w:rsidRDefault="0032507A" w:rsidP="00A32605">
      <w:pPr>
        <w:pStyle w:val="ListParagraph"/>
        <w:jc w:val="both"/>
        <w:rPr>
          <w:ins w:id="78" w:author="Srholec Martin" w:date="2018-06-04T13:32:00Z"/>
        </w:rPr>
      </w:pPr>
    </w:p>
    <w:p w:rsidR="00A32605" w:rsidRDefault="0032507A" w:rsidP="00B821F5">
      <w:pPr>
        <w:pStyle w:val="ListParagraph"/>
        <w:jc w:val="both"/>
      </w:pPr>
      <w:ins w:id="79" w:author="Srholec Martin" w:date="2018-06-04T13:32:00Z">
        <w:r w:rsidRPr="0032507A">
          <w:rPr>
            <w:u w:val="single"/>
            <w:rPrChange w:id="80" w:author="Srholec Martin" w:date="2018-06-04T13:32:00Z">
              <w:rPr/>
            </w:rPrChange>
          </w:rPr>
          <w:t>Srholec:</w:t>
        </w:r>
        <w:r>
          <w:t xml:space="preserve"> </w:t>
        </w:r>
      </w:ins>
      <w:del w:id="81" w:author="Srholec Martin" w:date="2018-06-04T13:31:00Z">
        <w:r w:rsidR="00BB263D" w:rsidDel="0032507A">
          <w:delText xml:space="preserve"> se k podobným praktikám neuchylují. </w:delText>
        </w:r>
      </w:del>
      <w:del w:id="82" w:author="Srholec Martin" w:date="2018-06-04T13:39:00Z">
        <w:r w:rsidR="00BB263D" w:rsidDel="00B821F5">
          <w:delText>Je potřeba rozlišovat</w:delText>
        </w:r>
      </w:del>
      <w:ins w:id="83" w:author="Srholec Martin" w:date="2018-06-04T13:39:00Z">
        <w:r w:rsidR="00B821F5" w:rsidRPr="00B821F5">
          <w:t xml:space="preserve"> </w:t>
        </w:r>
        <w:r w:rsidR="00B821F5">
          <w:t>Publikování v predátorských časopisech se týká jen malého počtu pracovišť. Naopak publikování v místních časopisech je velmi rozšířené. Jen tři pracoviště mají větší podíl predátorských než místních článků.</w:t>
        </w:r>
        <w:r w:rsidR="00B821F5">
          <w:t xml:space="preserve"> </w:t>
        </w:r>
        <w:r w:rsidR="00B821F5">
          <w:t xml:space="preserve">Na první pohled jsou rovněž patrné velké rozdíly mezi </w:t>
        </w:r>
        <w:r w:rsidR="00B821F5">
          <w:t>vědn</w:t>
        </w:r>
      </w:ins>
      <w:ins w:id="84" w:author="Srholec Martin" w:date="2018-06-04T13:40:00Z">
        <w:r w:rsidR="000F4A31">
          <w:t>í</w:t>
        </w:r>
      </w:ins>
      <w:ins w:id="85" w:author="Srholec Martin" w:date="2018-06-04T13:39:00Z">
        <w:r w:rsidR="00B821F5">
          <w:t xml:space="preserve">mi </w:t>
        </w:r>
        <w:r w:rsidR="00B821F5">
          <w:t>obory</w:t>
        </w:r>
      </w:ins>
      <w:r w:rsidR="00BB263D">
        <w:t>.</w:t>
      </w:r>
    </w:p>
    <w:p w:rsidR="00A32605" w:rsidRDefault="00A32605" w:rsidP="00A32605">
      <w:pPr>
        <w:pStyle w:val="ListParagraph"/>
        <w:jc w:val="both"/>
        <w:rPr>
          <w:ins w:id="86" w:author="Srholec Martin" w:date="2018-06-04T13:31:00Z"/>
        </w:rPr>
      </w:pPr>
    </w:p>
    <w:p w:rsidR="0032507A" w:rsidRPr="00B821F5" w:rsidRDefault="004F1B1E" w:rsidP="00B821F5">
      <w:pPr>
        <w:pStyle w:val="ListParagraph"/>
        <w:jc w:val="both"/>
        <w:rPr>
          <w:ins w:id="87" w:author="Srholec Martin" w:date="2018-06-04T13:36:00Z"/>
          <w:rPrChange w:id="88" w:author="Srholec Martin" w:date="2018-06-04T13:37:00Z">
            <w:rPr>
              <w:ins w:id="89" w:author="Srholec Martin" w:date="2018-06-04T13:36:00Z"/>
            </w:rPr>
          </w:rPrChange>
        </w:rPr>
      </w:pPr>
      <w:ins w:id="90" w:author="Srholec Martin" w:date="2018-06-04T13:36:00Z">
        <w:r w:rsidRPr="00B01875">
          <w:rPr>
            <w:u w:val="single"/>
          </w:rPr>
          <w:t>Srholec:</w:t>
        </w:r>
      </w:ins>
      <w:ins w:id="91" w:author="Srholec Martin" w:date="2018-06-04T13:37:00Z">
        <w:r>
          <w:rPr>
            <w:u w:val="single"/>
          </w:rPr>
          <w:t xml:space="preserve"> </w:t>
        </w:r>
        <w:r w:rsidRPr="004F1B1E">
          <w:rPr>
            <w:rPrChange w:id="92" w:author="Srholec Martin" w:date="2018-06-04T13:37:00Z">
              <w:rPr>
                <w:u w:val="single"/>
              </w:rPr>
            </w:rPrChange>
          </w:rPr>
          <w:t>Je</w:t>
        </w:r>
      </w:ins>
      <w:ins w:id="93" w:author="Srholec Martin" w:date="2018-06-04T13:40:00Z">
        <w:r w:rsidR="000F4A31">
          <w:t xml:space="preserve"> však také</w:t>
        </w:r>
      </w:ins>
      <w:ins w:id="94" w:author="Srholec Martin" w:date="2018-06-04T13:37:00Z">
        <w:r>
          <w:t xml:space="preserve"> </w:t>
        </w:r>
        <w:r w:rsidRPr="004F1B1E">
          <w:rPr>
            <w:rPrChange w:id="95" w:author="Srholec Martin" w:date="2018-06-04T13:37:00Z">
              <w:rPr>
                <w:u w:val="single"/>
              </w:rPr>
            </w:rPrChange>
          </w:rPr>
          <w:t>třeba zásadně rozlišovat mezi články v predátorských a místních časopisech. Zatímco u predátorských hovoříme o podezření z pochybných až přímo podvodných praktik, u místních máme na mysli pouze úzkou autorskou základnu. Jedná se o zcela odlišné kategorie s jinou interpretací.</w:t>
        </w:r>
      </w:ins>
      <w:ins w:id="96" w:author="Srholec Martin" w:date="2018-06-04T13:38:00Z">
        <w:r w:rsidR="00B821F5">
          <w:t xml:space="preserve"> </w:t>
        </w:r>
        <w:r w:rsidR="00B821F5" w:rsidRPr="00B821F5">
          <w:t>Nicméně predátorské a místní časopisy</w:t>
        </w:r>
      </w:ins>
      <w:ins w:id="97" w:author="Srholec Martin" w:date="2018-06-04T13:42:00Z">
        <w:r w:rsidR="00CA52DE">
          <w:t xml:space="preserve"> mají společný </w:t>
        </w:r>
      </w:ins>
      <w:ins w:id="98" w:author="Srholec Martin" w:date="2018-06-04T13:41:00Z">
        <w:r w:rsidR="00CA52DE">
          <w:t xml:space="preserve"> velmi omezený </w:t>
        </w:r>
      </w:ins>
      <w:ins w:id="99" w:author="Srholec Martin" w:date="2018-06-04T13:38:00Z">
        <w:r w:rsidR="00B821F5" w:rsidRPr="00B821F5">
          <w:t xml:space="preserve">přínos ke světové literatuře. Špičkoví zahraniční vědci do nich pravidelně nepřispívají a ani </w:t>
        </w:r>
      </w:ins>
      <w:ins w:id="100" w:author="Srholec Martin" w:date="2018-06-04T13:42:00Z">
        <w:r w:rsidR="00CA52DE">
          <w:t xml:space="preserve">je moc </w:t>
        </w:r>
      </w:ins>
      <w:ins w:id="101" w:author="Srholec Martin" w:date="2018-06-04T13:38:00Z">
        <w:r w:rsidR="00B821F5" w:rsidRPr="00B821F5">
          <w:t>nečtou. Pokud v takovém časopise vyjde vynikající výsledek, s největší pravděpodobností zapadne.</w:t>
        </w:r>
      </w:ins>
      <w:ins w:id="102" w:author="Srholec Martin" w:date="2018-06-04T13:42:00Z">
        <w:r w:rsidR="00CA52DE">
          <w:t xml:space="preserve"> Může to být promarněná příležitost. </w:t>
        </w:r>
      </w:ins>
    </w:p>
    <w:p w:rsidR="004F1B1E" w:rsidRDefault="004F1B1E" w:rsidP="00A32605">
      <w:pPr>
        <w:pStyle w:val="ListParagraph"/>
        <w:jc w:val="both"/>
      </w:pPr>
    </w:p>
    <w:p w:rsidR="00C760F1" w:rsidRDefault="00C760F1" w:rsidP="00CA02A8">
      <w:pPr>
        <w:pStyle w:val="ListParagraph"/>
      </w:pPr>
    </w:p>
    <w:p w:rsidR="00BB263D" w:rsidRPr="00D60A31" w:rsidRDefault="00CA02A8" w:rsidP="00D60A31">
      <w:pPr>
        <w:pStyle w:val="ListParagraph"/>
        <w:numPr>
          <w:ilvl w:val="0"/>
          <w:numId w:val="1"/>
        </w:numPr>
        <w:rPr>
          <w:b/>
        </w:rPr>
      </w:pPr>
      <w:r w:rsidRPr="00CA02A8">
        <w:rPr>
          <w:b/>
        </w:rPr>
        <w:t>Zdá se z aplikace, že daleko "lokálnější" jsou společenské vědy než přírodní... Je tomu tak, případně proč?</w:t>
      </w:r>
    </w:p>
    <w:p w:rsidR="002677CA" w:rsidRDefault="00BB263D" w:rsidP="00675AC7">
      <w:pPr>
        <w:pStyle w:val="ListParagraph"/>
        <w:jc w:val="both"/>
      </w:pPr>
      <w:r w:rsidRPr="00BB263D">
        <w:rPr>
          <w:u w:val="single"/>
        </w:rPr>
        <w:t>Macháček:</w:t>
      </w:r>
      <w:r>
        <w:t xml:space="preserve"> </w:t>
      </w:r>
      <w:del w:id="103" w:author="Srholec Martin" w:date="2018-06-04T13:44:00Z">
        <w:r w:rsidR="002677CA" w:rsidDel="00CA52DE">
          <w:delText>V kontextu našich měřítek je z</w:delText>
        </w:r>
      </w:del>
      <w:ins w:id="104" w:author="Srholec Martin" w:date="2018-06-04T13:44:00Z">
        <w:r w:rsidR="00CA52DE">
          <w:t>Jako z</w:t>
        </w:r>
      </w:ins>
      <w:r w:rsidR="002677CA">
        <w:t xml:space="preserve">cela odlišná </w:t>
      </w:r>
      <w:ins w:id="105" w:author="Srholec Martin" w:date="2018-06-04T13:44:00Z">
        <w:r w:rsidR="00CA52DE">
          <w:t xml:space="preserve">vychází </w:t>
        </w:r>
      </w:ins>
      <w:r w:rsidR="002677CA">
        <w:t xml:space="preserve">situace ve většině přírodovědných </w:t>
      </w:r>
      <w:r w:rsidR="00D60A31">
        <w:t>pracovišť</w:t>
      </w:r>
      <w:r w:rsidR="002677CA">
        <w:t>, kde je počet jak predátorských, tak místních článků mnohdy zcela zanedbatelný a na společensko</w:t>
      </w:r>
      <w:del w:id="106" w:author="Srholec Martin" w:date="2018-06-04T13:44:00Z">
        <w:r w:rsidR="002677CA" w:rsidDel="00CA52DE">
          <w:delText>-</w:delText>
        </w:r>
      </w:del>
      <w:r w:rsidR="002677CA">
        <w:t xml:space="preserve">vědních fakultách vysokých škol, kde se v takových časopisech publikuje zcela běžně a v některých případech </w:t>
      </w:r>
      <w:r w:rsidR="00EF2F0D">
        <w:t>takové publikace výrazně převažují</w:t>
      </w:r>
      <w:del w:id="107" w:author="Srholec Martin" w:date="2018-06-04T13:43:00Z">
        <w:r w:rsidR="00EF2F0D" w:rsidDel="00CA52DE">
          <w:delText>.</w:delText>
        </w:r>
      </w:del>
      <w:r w:rsidR="002677CA">
        <w:t xml:space="preserve">.  </w:t>
      </w:r>
    </w:p>
    <w:p w:rsidR="00CA02A8" w:rsidRDefault="00CA02A8" w:rsidP="00675AC7">
      <w:pPr>
        <w:pStyle w:val="ListParagraph"/>
        <w:jc w:val="both"/>
        <w:rPr>
          <w:ins w:id="108" w:author="Srholec Martin" w:date="2018-06-04T13:43:00Z"/>
        </w:rPr>
      </w:pPr>
    </w:p>
    <w:p w:rsidR="00CA52DE" w:rsidRDefault="00CA52DE" w:rsidP="00675AC7">
      <w:pPr>
        <w:pStyle w:val="ListParagraph"/>
        <w:jc w:val="both"/>
        <w:rPr>
          <w:ins w:id="109" w:author="Srholec Martin" w:date="2018-06-04T13:43:00Z"/>
        </w:rPr>
      </w:pPr>
    </w:p>
    <w:p w:rsidR="00FB436D" w:rsidRDefault="00CA52DE" w:rsidP="00CA52DE">
      <w:pPr>
        <w:pStyle w:val="ListParagraph"/>
        <w:jc w:val="both"/>
        <w:rPr>
          <w:ins w:id="110" w:author="Srholec Martin" w:date="2018-06-04T13:53:00Z"/>
        </w:rPr>
      </w:pPr>
      <w:ins w:id="111" w:author="Srholec Martin" w:date="2018-06-04T13:45:00Z">
        <w:r w:rsidRPr="00CA52DE">
          <w:rPr>
            <w:u w:val="single"/>
            <w:rPrChange w:id="112" w:author="Srholec Martin" w:date="2018-06-04T13:45:00Z">
              <w:rPr/>
            </w:rPrChange>
          </w:rPr>
          <w:lastRenderedPageBreak/>
          <w:t>Srholec:</w:t>
        </w:r>
        <w:r>
          <w:t xml:space="preserve"> </w:t>
        </w:r>
      </w:ins>
      <w:ins w:id="113" w:author="Srholec Martin" w:date="2018-06-04T13:59:00Z">
        <w:r w:rsidR="00555101" w:rsidRPr="00555101">
          <w:t xml:space="preserve">Zvláště ve společenských vědách najdeme řadu </w:t>
        </w:r>
        <w:r w:rsidR="00555101">
          <w:t xml:space="preserve">vysokoškolských </w:t>
        </w:r>
        <w:r w:rsidR="00555101" w:rsidRPr="00555101">
          <w:t xml:space="preserve">pracovišť s vysokým podílem jak predátorských tak i místních publikací. </w:t>
        </w:r>
      </w:ins>
      <w:ins w:id="114" w:author="Srholec Martin" w:date="2018-06-04T13:45:00Z">
        <w:r>
          <w:t xml:space="preserve">Není výjimkou, aby </w:t>
        </w:r>
      </w:ins>
      <w:ins w:id="115" w:author="Srholec Martin" w:date="2018-06-04T13:47:00Z">
        <w:r>
          <w:t xml:space="preserve">na </w:t>
        </w:r>
      </w:ins>
      <w:ins w:id="116" w:author="Srholec Martin" w:date="2018-06-04T13:59:00Z">
        <w:r w:rsidR="00555101">
          <w:t xml:space="preserve">společenskovědních </w:t>
        </w:r>
      </w:ins>
      <w:ins w:id="117" w:author="Srholec Martin" w:date="2018-06-04T13:47:00Z">
        <w:r>
          <w:t xml:space="preserve">fakultách vysokých škol se zaměřením na ekonomii či management </w:t>
        </w:r>
      </w:ins>
      <w:ins w:id="118" w:author="Srholec Martin" w:date="2018-06-04T13:45:00Z">
        <w:r>
          <w:t xml:space="preserve">souhrnně do těchto dvou kategorií spadalo více jak 60 % či dokonce 80 % všech </w:t>
        </w:r>
      </w:ins>
      <w:ins w:id="119" w:author="Srholec Martin" w:date="2018-06-04T13:51:00Z">
        <w:r w:rsidR="00FB436D">
          <w:t xml:space="preserve">časopiseckých </w:t>
        </w:r>
      </w:ins>
      <w:ins w:id="120" w:author="Srholec Martin" w:date="2018-06-04T13:45:00Z">
        <w:r>
          <w:t>článků.</w:t>
        </w:r>
      </w:ins>
      <w:ins w:id="121" w:author="Srholec Martin" w:date="2018-06-04T13:53:00Z">
        <w:r w:rsidR="00FB436D">
          <w:t xml:space="preserve"> </w:t>
        </w:r>
      </w:ins>
      <w:ins w:id="122" w:author="Srholec Martin" w:date="2018-06-04T13:45:00Z">
        <w:r>
          <w:t>Rozdíl oproti přírodním vědám je v</w:t>
        </w:r>
      </w:ins>
      <w:ins w:id="123" w:author="Srholec Martin" w:date="2018-06-04T13:53:00Z">
        <w:r w:rsidR="00FB436D">
          <w:t> tomto hledu do očí bijící.</w:t>
        </w:r>
      </w:ins>
    </w:p>
    <w:p w:rsidR="00FB436D" w:rsidRDefault="00FB436D" w:rsidP="00CA52DE">
      <w:pPr>
        <w:pStyle w:val="ListParagraph"/>
        <w:jc w:val="both"/>
        <w:rPr>
          <w:ins w:id="124" w:author="Srholec Martin" w:date="2018-06-04T13:53:00Z"/>
        </w:rPr>
      </w:pPr>
    </w:p>
    <w:p w:rsidR="00FB436D" w:rsidRDefault="00FB436D" w:rsidP="00555101">
      <w:pPr>
        <w:pStyle w:val="ListParagraph"/>
        <w:jc w:val="both"/>
        <w:rPr>
          <w:ins w:id="125" w:author="Srholec Martin" w:date="2018-06-04T14:01:00Z"/>
          <w:u w:val="single"/>
        </w:rPr>
      </w:pPr>
      <w:ins w:id="126" w:author="Srholec Martin" w:date="2018-06-04T13:54:00Z">
        <w:r w:rsidRPr="00B01875">
          <w:rPr>
            <w:u w:val="single"/>
          </w:rPr>
          <w:t>Srholec</w:t>
        </w:r>
        <w:r w:rsidRPr="00555101">
          <w:rPr>
            <w:rPrChange w:id="127" w:author="Srholec Martin" w:date="2018-06-04T14:01:00Z">
              <w:rPr>
                <w:u w:val="single"/>
              </w:rPr>
            </w:rPrChange>
          </w:rPr>
          <w:t>:</w:t>
        </w:r>
      </w:ins>
      <w:ins w:id="128" w:author="Srholec Martin" w:date="2018-06-04T14:01:00Z">
        <w:r w:rsidR="00555101" w:rsidRPr="00555101">
          <w:rPr>
            <w:rPrChange w:id="129" w:author="Srholec Martin" w:date="2018-06-04T14:01:00Z">
              <w:rPr>
                <w:u w:val="single"/>
              </w:rPr>
            </w:rPrChange>
          </w:rPr>
          <w:t xml:space="preserve"> </w:t>
        </w:r>
        <w:r w:rsidR="00555101" w:rsidRPr="00555101">
          <w:rPr>
            <w:rPrChange w:id="130" w:author="Srholec Martin" w:date="2018-06-04T14:01:00Z">
              <w:rPr>
                <w:u w:val="single"/>
              </w:rPr>
            </w:rPrChange>
          </w:rPr>
          <w:t>Problém predátorského publikování ve společenských vědách dokládá nejenom, že se doposud nedokázaly vzpamatovat z desítek let trvající devastace komunistickým režimem, ale i mimořádnou míru jejich pokřivení kafemlejnkem</w:t>
        </w:r>
        <w:r w:rsidR="00555101">
          <w:t>, a to zejména v sektoru vysokých škol</w:t>
        </w:r>
      </w:ins>
      <w:ins w:id="131" w:author="Srholec Martin" w:date="2018-06-04T14:17:00Z">
        <w:r w:rsidR="00FA431C">
          <w:t>, který se jím vlastně stále řídí</w:t>
        </w:r>
      </w:ins>
      <w:ins w:id="132" w:author="Srholec Martin" w:date="2018-06-04T14:01:00Z">
        <w:r w:rsidR="00555101" w:rsidRPr="00555101">
          <w:rPr>
            <w:rPrChange w:id="133" w:author="Srholec Martin" w:date="2018-06-04T14:01:00Z">
              <w:rPr>
                <w:u w:val="single"/>
              </w:rPr>
            </w:rPrChange>
          </w:rPr>
          <w:t>.</w:t>
        </w:r>
        <w:r w:rsidR="00555101" w:rsidRPr="00555101">
          <w:rPr>
            <w:rPrChange w:id="134" w:author="Srholec Martin" w:date="2018-06-04T14:01:00Z">
              <w:rPr>
                <w:u w:val="single"/>
              </w:rPr>
            </w:rPrChange>
          </w:rPr>
          <w:t xml:space="preserve"> </w:t>
        </w:r>
        <w:r w:rsidR="00555101" w:rsidRPr="00555101">
          <w:rPr>
            <w:rPrChange w:id="135" w:author="Srholec Martin" w:date="2018-06-04T14:01:00Z">
              <w:rPr>
                <w:u w:val="single"/>
              </w:rPr>
            </w:rPrChange>
          </w:rPr>
          <w:t xml:space="preserve">Rozsah publikování v místních časopisech tento obrázek </w:t>
        </w:r>
        <w:r w:rsidR="00555101">
          <w:t xml:space="preserve">jen </w:t>
        </w:r>
        <w:r w:rsidR="00555101" w:rsidRPr="00555101">
          <w:rPr>
            <w:rPrChange w:id="136" w:author="Srholec Martin" w:date="2018-06-04T14:01:00Z">
              <w:rPr>
                <w:u w:val="single"/>
              </w:rPr>
            </w:rPrChange>
          </w:rPr>
          <w:t>dokresluje.</w:t>
        </w:r>
      </w:ins>
      <w:ins w:id="137" w:author="Srholec Martin" w:date="2018-06-04T14:03:00Z">
        <w:r w:rsidR="00555101">
          <w:t xml:space="preserve"> </w:t>
        </w:r>
        <w:r w:rsidR="00555101" w:rsidRPr="00555101">
          <w:t xml:space="preserve">Společenské vědy by si zasloužily zvláštní pozornost poskytovatelů financí na výzkumnou činnost. Jejich </w:t>
        </w:r>
        <w:r w:rsidR="00555101">
          <w:t>zlepšení</w:t>
        </w:r>
        <w:r w:rsidR="00555101" w:rsidRPr="00555101">
          <w:t xml:space="preserve"> bude vyžadovat daleko větší úsilí než v jiných oborech.</w:t>
        </w:r>
      </w:ins>
    </w:p>
    <w:p w:rsidR="00555101" w:rsidRPr="00555101" w:rsidRDefault="00555101" w:rsidP="00555101">
      <w:pPr>
        <w:pStyle w:val="ListParagraph"/>
        <w:jc w:val="both"/>
        <w:rPr>
          <w:u w:val="single"/>
        </w:rPr>
      </w:pPr>
    </w:p>
    <w:p w:rsidR="002677CA" w:rsidRDefault="00555101" w:rsidP="00BB263D">
      <w:pPr>
        <w:pStyle w:val="ListParagraph"/>
        <w:jc w:val="both"/>
        <w:rPr>
          <w:ins w:id="138" w:author="Srholec Martin" w:date="2018-06-04T14:14:00Z"/>
        </w:rPr>
      </w:pPr>
      <w:ins w:id="139" w:author="Srholec Martin" w:date="2018-06-04T14:02:00Z">
        <w:r w:rsidRPr="00BB263D">
          <w:rPr>
            <w:u w:val="single"/>
          </w:rPr>
          <w:t>Macháček:</w:t>
        </w:r>
        <w:r>
          <w:t xml:space="preserve"> </w:t>
        </w:r>
      </w:ins>
      <w:del w:id="140" w:author="Srholec Martin" w:date="2018-06-04T14:02:00Z">
        <w:r w:rsidR="00675AC7" w:rsidDel="00555101">
          <w:delText>V odpovědi proč se pochopitelně dostáváme na mírně spekulativní úroveň. Jedním z důvodů jsou nepochybně stíny komunistické minulosti. To ale nesmí</w:delText>
        </w:r>
        <w:r w:rsidR="00912119" w:rsidDel="00555101">
          <w:delText>, téměř 30 let po revoluci,</w:delText>
        </w:r>
        <w:r w:rsidR="00675AC7" w:rsidDel="00555101">
          <w:delText xml:space="preserve"> sloužit jako výmluva. </w:delText>
        </w:r>
      </w:del>
      <w:r w:rsidR="00675AC7">
        <w:t xml:space="preserve">Do jisté míry jde o začarovaný kruh, ve kterém školitelé učí své doktorandy ke svým vlastním publikačním návykům a řešení se tak odsouvá na další generaci. </w:t>
      </w:r>
      <w:r w:rsidR="00912119">
        <w:t xml:space="preserve">Hodnotitelé výzkumu na všech úrovních – tj. na vládní, grantové, ale i na jednotlivých institucích – musí úzce spolupracovat, aby se podařilo </w:t>
      </w:r>
      <w:del w:id="141" w:author="Srholec Martin" w:date="2018-06-04T14:02:00Z">
        <w:r w:rsidR="00912119" w:rsidDel="00555101">
          <w:delText>se z tohoto kruhu vyvázat. Nejh</w:delText>
        </w:r>
        <w:r w:rsidR="00367C0B" w:rsidDel="00555101">
          <w:delText xml:space="preserve">orší </w:delText>
        </w:r>
        <w:r w:rsidR="00675AC7" w:rsidDel="00555101">
          <w:delText xml:space="preserve">varianta je, že se </w:delText>
        </w:r>
      </w:del>
      <w:r w:rsidR="00675AC7">
        <w:t xml:space="preserve">tento </w:t>
      </w:r>
      <w:r w:rsidR="00912119">
        <w:t xml:space="preserve">řetězec </w:t>
      </w:r>
      <w:r w:rsidR="00675AC7">
        <w:t>rozseknout</w:t>
      </w:r>
      <w:del w:id="142" w:author="Srholec Martin" w:date="2018-06-04T14:02:00Z">
        <w:r w:rsidR="00367C0B" w:rsidDel="00555101">
          <w:delText xml:space="preserve"> nepodaří</w:delText>
        </w:r>
      </w:del>
      <w:r w:rsidR="00675AC7">
        <w:t xml:space="preserve">. </w:t>
      </w:r>
    </w:p>
    <w:p w:rsidR="00FA431C" w:rsidRDefault="00FA431C" w:rsidP="00BB263D">
      <w:pPr>
        <w:pStyle w:val="ListParagraph"/>
        <w:jc w:val="both"/>
        <w:rPr>
          <w:ins w:id="143" w:author="Srholec Martin" w:date="2018-06-04T14:14:00Z"/>
        </w:rPr>
      </w:pPr>
    </w:p>
    <w:p w:rsidR="00FA431C" w:rsidDel="00FA431C" w:rsidRDefault="00FA431C" w:rsidP="00BB263D">
      <w:pPr>
        <w:pStyle w:val="ListParagraph"/>
        <w:jc w:val="both"/>
        <w:rPr>
          <w:del w:id="144" w:author="Srholec Martin" w:date="2018-06-04T14:14:00Z"/>
        </w:rPr>
      </w:pPr>
    </w:p>
    <w:p w:rsidR="00BB263D" w:rsidRDefault="00BB263D" w:rsidP="00BB263D">
      <w:pPr>
        <w:pStyle w:val="ListParagraph"/>
        <w:jc w:val="both"/>
      </w:pPr>
    </w:p>
    <w:p w:rsidR="002677CA" w:rsidRDefault="002677CA" w:rsidP="00CA02A8">
      <w:pPr>
        <w:pStyle w:val="ListParagraph"/>
      </w:pPr>
    </w:p>
    <w:p w:rsidR="00CA02A8" w:rsidRDefault="00CA02A8" w:rsidP="00CA02A8">
      <w:pPr>
        <w:pStyle w:val="ListParagraph"/>
        <w:numPr>
          <w:ilvl w:val="0"/>
          <w:numId w:val="1"/>
        </w:numPr>
        <w:rPr>
          <w:b/>
        </w:rPr>
      </w:pPr>
      <w:r w:rsidRPr="00CA02A8">
        <w:rPr>
          <w:b/>
        </w:rPr>
        <w:t>U některých oborů - bohemistika, slavistika, archeologie - a ústavů je to pochopitelné. Jak si vede třeba globální ekonomie?</w:t>
      </w:r>
    </w:p>
    <w:p w:rsidR="00BB263D" w:rsidRDefault="00BB263D" w:rsidP="00CA02A8">
      <w:pPr>
        <w:pStyle w:val="ListParagraph"/>
        <w:rPr>
          <w:ins w:id="145" w:author="Srholec Martin" w:date="2018-06-04T14:04:00Z"/>
        </w:rPr>
      </w:pPr>
    </w:p>
    <w:p w:rsidR="00555101" w:rsidRDefault="00555101" w:rsidP="00CA02A8">
      <w:pPr>
        <w:pStyle w:val="ListParagraph"/>
        <w:rPr>
          <w:ins w:id="146" w:author="Srholec Martin" w:date="2018-06-04T14:07:00Z"/>
        </w:rPr>
      </w:pPr>
      <w:ins w:id="147" w:author="Srholec Martin" w:date="2018-06-04T14:04:00Z">
        <w:r w:rsidRPr="00555101">
          <w:rPr>
            <w:u w:val="single"/>
            <w:rPrChange w:id="148" w:author="Srholec Martin" w:date="2018-06-04T14:04:00Z">
              <w:rPr/>
            </w:rPrChange>
          </w:rPr>
          <w:t>Srholec:</w:t>
        </w:r>
        <w:r>
          <w:t xml:space="preserve"> </w:t>
        </w:r>
      </w:ins>
      <w:ins w:id="149" w:author="Srholec Martin" w:date="2018-06-04T14:08:00Z">
        <w:r>
          <w:t>Ekonomie v tomto srovnání nevychází vůbec dobře</w:t>
        </w:r>
      </w:ins>
      <w:ins w:id="150" w:author="Srholec Martin" w:date="2018-06-04T14:10:00Z">
        <w:r w:rsidR="00FA431C">
          <w:t>, a to zejména na vysokých školách</w:t>
        </w:r>
      </w:ins>
      <w:ins w:id="151" w:author="Srholec Martin" w:date="2018-06-04T14:08:00Z">
        <w:r>
          <w:t xml:space="preserve">. </w:t>
        </w:r>
      </w:ins>
      <w:ins w:id="152" w:author="Srholec Martin" w:date="2018-06-04T14:05:00Z">
        <w:r>
          <w:t xml:space="preserve">Většina výzkumných pracovišť </w:t>
        </w:r>
      </w:ins>
      <w:ins w:id="153" w:author="Srholec Martin" w:date="2018-06-04T14:06:00Z">
        <w:r>
          <w:t>s nevyšším zastoupením článků v predátorských a místních časopisech spadá</w:t>
        </w:r>
      </w:ins>
      <w:ins w:id="154" w:author="Srholec Martin" w:date="2018-06-04T14:09:00Z">
        <w:r w:rsidR="00FA431C">
          <w:t xml:space="preserve"> právě</w:t>
        </w:r>
      </w:ins>
      <w:ins w:id="155" w:author="Srholec Martin" w:date="2018-06-04T14:06:00Z">
        <w:r>
          <w:t xml:space="preserve"> do </w:t>
        </w:r>
      </w:ins>
      <w:ins w:id="156" w:author="Srholec Martin" w:date="2018-06-04T14:09:00Z">
        <w:r w:rsidR="00FA431C">
          <w:t>e</w:t>
        </w:r>
      </w:ins>
      <w:ins w:id="157" w:author="Srholec Martin" w:date="2018-06-04T14:04:00Z">
        <w:r w:rsidRPr="00555101">
          <w:t>konomie</w:t>
        </w:r>
      </w:ins>
      <w:ins w:id="158" w:author="Srholec Martin" w:date="2018-06-04T14:09:00Z">
        <w:r w:rsidR="00FA431C">
          <w:t xml:space="preserve"> anebo příbuzných oborů</w:t>
        </w:r>
      </w:ins>
      <w:ins w:id="159" w:author="Srholec Martin" w:date="2018-06-04T14:04:00Z">
        <w:r w:rsidRPr="00555101">
          <w:t xml:space="preserve"> finance, business a management</w:t>
        </w:r>
      </w:ins>
      <w:ins w:id="160" w:author="Srholec Martin" w:date="2018-06-04T14:06:00Z">
        <w:r>
          <w:t xml:space="preserve">. Nicméně v těchto oborech </w:t>
        </w:r>
      </w:ins>
      <w:ins w:id="161" w:author="Srholec Martin" w:date="2018-06-04T14:04:00Z">
        <w:r w:rsidRPr="00555101">
          <w:t xml:space="preserve">vychází stovky zahraničních indexovaných časopisů. </w:t>
        </w:r>
      </w:ins>
      <w:ins w:id="162" w:author="Srholec Martin" w:date="2018-06-04T14:07:00Z">
        <w:r w:rsidRPr="00555101">
          <w:t xml:space="preserve">Nelze se vymlouvat, že </w:t>
        </w:r>
      </w:ins>
      <w:ins w:id="163" w:author="Srholec Martin" w:date="2018-06-04T14:09:00Z">
        <w:r w:rsidR="00FA431C" w:rsidRPr="00555101">
          <w:t xml:space="preserve">ve světě </w:t>
        </w:r>
      </w:ins>
      <w:ins w:id="164" w:author="Srholec Martin" w:date="2018-06-04T14:08:00Z">
        <w:r>
          <w:t xml:space="preserve">není </w:t>
        </w:r>
      </w:ins>
      <w:ins w:id="165" w:author="Srholec Martin" w:date="2018-06-04T14:07:00Z">
        <w:r w:rsidRPr="00555101">
          <w:t>kde publikovat.</w:t>
        </w:r>
      </w:ins>
    </w:p>
    <w:p w:rsidR="00555101" w:rsidRDefault="00555101" w:rsidP="00CA02A8">
      <w:pPr>
        <w:pStyle w:val="ListParagraph"/>
        <w:rPr>
          <w:ins w:id="166" w:author="Srholec Martin" w:date="2018-06-04T14:07:00Z"/>
        </w:rPr>
      </w:pPr>
    </w:p>
    <w:p w:rsidR="00555101" w:rsidRDefault="00555101" w:rsidP="00CA02A8">
      <w:pPr>
        <w:pStyle w:val="ListParagraph"/>
        <w:rPr>
          <w:ins w:id="167" w:author="Srholec Martin" w:date="2018-06-04T14:04:00Z"/>
        </w:rPr>
      </w:pPr>
    </w:p>
    <w:p w:rsidR="00555101" w:rsidRDefault="00555101" w:rsidP="00CA02A8">
      <w:pPr>
        <w:pStyle w:val="ListParagraph"/>
      </w:pPr>
    </w:p>
    <w:p w:rsidR="00CA02A8" w:rsidRPr="00CA02A8" w:rsidRDefault="00CA02A8" w:rsidP="00CA02A8">
      <w:pPr>
        <w:pStyle w:val="ListParagraph"/>
        <w:numPr>
          <w:ilvl w:val="0"/>
          <w:numId w:val="1"/>
        </w:numPr>
        <w:rPr>
          <w:b/>
        </w:rPr>
      </w:pPr>
      <w:r w:rsidRPr="00CA02A8">
        <w:rPr>
          <w:b/>
        </w:rPr>
        <w:t>Která pracoviště mají největší problém s predátorskými ča</w:t>
      </w:r>
      <w:r w:rsidR="00D60A31">
        <w:rPr>
          <w:b/>
        </w:rPr>
        <w:t>s</w:t>
      </w:r>
      <w:r w:rsidRPr="00CA02A8">
        <w:rPr>
          <w:b/>
        </w:rPr>
        <w:t>opisy?  A s "domáckými" žurnály?</w:t>
      </w:r>
    </w:p>
    <w:p w:rsidR="00CA02A8" w:rsidRDefault="00BB263D" w:rsidP="00CA02A8">
      <w:pPr>
        <w:pStyle w:val="ListParagraph"/>
      </w:pPr>
      <w:r w:rsidRPr="00BB263D">
        <w:rPr>
          <w:u w:val="single"/>
        </w:rPr>
        <w:t>Macháček:</w:t>
      </w:r>
      <w:r>
        <w:t xml:space="preserve"> </w:t>
      </w:r>
      <w:ins w:id="168" w:author="Srholec Martin" w:date="2018-06-04T14:13:00Z">
        <w:r w:rsidR="00FA431C">
          <w:t xml:space="preserve">Pro nás je důležitý celkový obrázek. </w:t>
        </w:r>
      </w:ins>
      <w:r w:rsidR="00BC0A61">
        <w:t xml:space="preserve">Neradi bychom ukazovali prstem na konkrétní pracoviště či organizace – interaktivní studie nabízí dostatek možností, aby se každý mohl nad </w:t>
      </w:r>
      <w:ins w:id="169" w:author="Srholec Martin" w:date="2018-06-04T14:13:00Z">
        <w:r w:rsidR="00FA431C">
          <w:t xml:space="preserve">podrobnými </w:t>
        </w:r>
      </w:ins>
      <w:r w:rsidR="00BC0A61">
        <w:t xml:space="preserve">výsledky </w:t>
      </w:r>
      <w:del w:id="170" w:author="Srholec Martin" w:date="2018-06-04T14:13:00Z">
        <w:r w:rsidR="00BC0A61" w:rsidDel="00FA431C">
          <w:delText xml:space="preserve">své vlastní instituce </w:delText>
        </w:r>
      </w:del>
      <w:r w:rsidR="00BC0A61">
        <w:t xml:space="preserve">zamyslet a </w:t>
      </w:r>
      <w:del w:id="171" w:author="Srholec Martin" w:date="2018-06-04T14:13:00Z">
        <w:r w:rsidDel="00FA431C">
          <w:delText>sám</w:delText>
        </w:r>
        <w:r w:rsidR="00BC0A61" w:rsidDel="00FA431C">
          <w:delText xml:space="preserve"> </w:delText>
        </w:r>
        <w:r w:rsidR="00D60A31" w:rsidDel="00FA431C">
          <w:delText>je mohl posoudit</w:delText>
        </w:r>
      </w:del>
      <w:ins w:id="172" w:author="Srholec Martin" w:date="2018-06-04T14:13:00Z">
        <w:r w:rsidR="00FA431C">
          <w:t>udělal si vlastní názor</w:t>
        </w:r>
      </w:ins>
      <w:r w:rsidR="00D60A31">
        <w:t>.</w:t>
      </w:r>
    </w:p>
    <w:p w:rsidR="00D60A31" w:rsidRDefault="00D60A31" w:rsidP="00CA02A8">
      <w:pPr>
        <w:pStyle w:val="ListParagraph"/>
        <w:rPr>
          <w:ins w:id="173" w:author="Srholec Martin" w:date="2018-06-04T14:15:00Z"/>
        </w:rPr>
      </w:pPr>
    </w:p>
    <w:p w:rsidR="00FA431C" w:rsidRDefault="00FA431C" w:rsidP="00FA431C">
      <w:pPr>
        <w:pStyle w:val="ListParagraph"/>
        <w:rPr>
          <w:ins w:id="174" w:author="Srholec Martin" w:date="2018-06-04T14:15:00Z"/>
        </w:rPr>
      </w:pPr>
      <w:ins w:id="175" w:author="Srholec Martin" w:date="2018-06-04T14:15:00Z">
        <w:r w:rsidRPr="00FA431C">
          <w:rPr>
            <w:u w:val="single"/>
            <w:rPrChange w:id="176" w:author="Srholec Martin" w:date="2018-06-04T14:15:00Z">
              <w:rPr/>
            </w:rPrChange>
          </w:rPr>
          <w:t xml:space="preserve">Srholec: </w:t>
        </w:r>
        <w:r w:rsidRPr="00FA431C">
          <w:t>Na ústavech Akademie věd ČR se v predátorských časopisech publikuje jen ojediněle.</w:t>
        </w:r>
        <w:r>
          <w:t xml:space="preserve"> Naopak na </w:t>
        </w:r>
        <w:r w:rsidRPr="00FA431C">
          <w:t>vysokých školách se na řadě fakult běžně publikuje v predátorských časopisech, ale souběžně jsou časté i místní časopisecké články.</w:t>
        </w:r>
      </w:ins>
      <w:ins w:id="177" w:author="Srholec Martin" w:date="2018-06-04T14:16:00Z">
        <w:r>
          <w:t xml:space="preserve"> </w:t>
        </w:r>
        <w:r w:rsidRPr="00FA431C">
          <w:t xml:space="preserve">Pokud pomineme humanitní vědy, nejčastěji </w:t>
        </w:r>
        <w:r>
          <w:t xml:space="preserve">v tomto směru </w:t>
        </w:r>
        <w:r w:rsidRPr="00FA431C">
          <w:t>vybočují fakulty se zaměřením na ekonomii, finance, business a management, veřejnou správu, informatiku, pedagogiku a zdravotnická studia.</w:t>
        </w:r>
      </w:ins>
    </w:p>
    <w:p w:rsidR="00FA431C" w:rsidRPr="00FA431C" w:rsidRDefault="00FA431C" w:rsidP="00FA431C">
      <w:pPr>
        <w:pStyle w:val="ListParagraph"/>
      </w:pPr>
    </w:p>
    <w:p w:rsidR="00BC0A61" w:rsidRDefault="00BC0A61" w:rsidP="00CA02A8">
      <w:pPr>
        <w:pStyle w:val="ListParagraph"/>
      </w:pPr>
    </w:p>
    <w:p w:rsidR="00CA02A8" w:rsidRDefault="00CA02A8" w:rsidP="00CA02A8">
      <w:pPr>
        <w:pStyle w:val="ListParagraph"/>
        <w:numPr>
          <w:ilvl w:val="0"/>
          <w:numId w:val="1"/>
        </w:numPr>
        <w:rPr>
          <w:b/>
        </w:rPr>
      </w:pPr>
      <w:r w:rsidRPr="00CA02A8">
        <w:rPr>
          <w:b/>
        </w:rPr>
        <w:t>Co Vás překvapilo?</w:t>
      </w:r>
    </w:p>
    <w:p w:rsidR="00D60A31" w:rsidRDefault="00D60A31" w:rsidP="008A1181">
      <w:pPr>
        <w:pStyle w:val="ListParagraph"/>
        <w:jc w:val="both"/>
        <w:rPr>
          <w:ins w:id="178" w:author="Srholec Martin" w:date="2018-06-04T14:34:00Z"/>
        </w:rPr>
      </w:pPr>
      <w:r w:rsidRPr="00BB263D">
        <w:rPr>
          <w:u w:val="single"/>
        </w:rPr>
        <w:t>Macháček:</w:t>
      </w:r>
      <w:r>
        <w:t xml:space="preserve"> Po předchozích studiích, které tyto problémy </w:t>
      </w:r>
      <w:r w:rsidR="008A1181">
        <w:t xml:space="preserve">řešily </w:t>
      </w:r>
      <w:r>
        <w:t>na úrovni celých zemí</w:t>
      </w:r>
      <w:r w:rsidR="008A1181">
        <w:t>,</w:t>
      </w:r>
      <w:r>
        <w:t xml:space="preserve"> mne </w:t>
      </w:r>
      <w:r w:rsidR="008A1181">
        <w:t xml:space="preserve">potěšilo, že pro mnohá pracoviště jsou </w:t>
      </w:r>
      <w:r>
        <w:t>tyto problémy vlastně zcela irelevantní.</w:t>
      </w:r>
      <w:r w:rsidR="008A1181">
        <w:t xml:space="preserve"> Máme zde desítky pracovišť hodných následování. Také mne těší, že predátorské publikování se téměř netýká naší mateřské Akademie věd a i místní publikování je zde spíše méně časté.</w:t>
      </w:r>
    </w:p>
    <w:p w:rsidR="00563BCA" w:rsidRDefault="00563BCA" w:rsidP="008A1181">
      <w:pPr>
        <w:pStyle w:val="ListParagraph"/>
        <w:jc w:val="both"/>
        <w:rPr>
          <w:ins w:id="179" w:author="Srholec Martin" w:date="2018-06-04T14:34:00Z"/>
        </w:rPr>
      </w:pPr>
    </w:p>
    <w:p w:rsidR="00563BCA" w:rsidRDefault="00563BCA" w:rsidP="008A1181">
      <w:pPr>
        <w:pStyle w:val="ListParagraph"/>
        <w:jc w:val="both"/>
        <w:rPr>
          <w:ins w:id="180" w:author="Srholec Martin" w:date="2018-06-04T14:18:00Z"/>
        </w:rPr>
      </w:pPr>
      <w:ins w:id="181" w:author="Srholec Martin" w:date="2018-06-04T14:34:00Z">
        <w:r>
          <w:rPr>
            <w:u w:val="single"/>
          </w:rPr>
          <w:t>Srholec</w:t>
        </w:r>
        <w:r w:rsidRPr="00BB263D">
          <w:rPr>
            <w:u w:val="single"/>
          </w:rPr>
          <w:t>:</w:t>
        </w:r>
        <w:r w:rsidRPr="00563BCA">
          <w:rPr>
            <w:rPrChange w:id="182" w:author="Srholec Martin" w:date="2018-06-04T14:37:00Z">
              <w:rPr>
                <w:u w:val="single"/>
              </w:rPr>
            </w:rPrChange>
          </w:rPr>
          <w:t xml:space="preserve"> </w:t>
        </w:r>
      </w:ins>
      <w:ins w:id="183" w:author="Srholec Martin" w:date="2018-06-04T14:36:00Z">
        <w:r>
          <w:t>A</w:t>
        </w:r>
      </w:ins>
      <w:ins w:id="184" w:author="Srholec Martin" w:date="2018-06-04T14:35:00Z">
        <w:r>
          <w:t xml:space="preserve">ž takový kontrast </w:t>
        </w:r>
      </w:ins>
      <w:ins w:id="185" w:author="Srholec Martin" w:date="2018-06-04T14:36:00Z">
        <w:r>
          <w:t xml:space="preserve">mezi přírodními a společenskými vědami </w:t>
        </w:r>
      </w:ins>
      <w:ins w:id="186" w:author="Srholec Martin" w:date="2018-06-04T14:35:00Z">
        <w:r>
          <w:t xml:space="preserve">jsem nečekal. </w:t>
        </w:r>
      </w:ins>
      <w:ins w:id="187" w:author="Srholec Martin" w:date="2018-06-04T14:34:00Z">
        <w:r>
          <w:t xml:space="preserve">Už se tolik nedivím, </w:t>
        </w:r>
        <w:r w:rsidRPr="00563BCA">
          <w:t>že přírodovědci problémy ve společenských vědách podceňují</w:t>
        </w:r>
      </w:ins>
      <w:ins w:id="188" w:author="Srholec Martin" w:date="2018-06-04T14:37:00Z">
        <w:r>
          <w:t xml:space="preserve"> </w:t>
        </w:r>
      </w:ins>
      <w:ins w:id="189" w:author="Srholec Martin" w:date="2018-06-04T14:40:00Z">
        <w:r>
          <w:t>(</w:t>
        </w:r>
      </w:ins>
      <w:ins w:id="190" w:author="Srholec Martin" w:date="2018-06-04T14:37:00Z">
        <w:r>
          <w:t xml:space="preserve">a občas </w:t>
        </w:r>
      </w:ins>
      <w:ins w:id="191" w:author="Srholec Martin" w:date="2018-06-04T14:40:00Z">
        <w:r>
          <w:t xml:space="preserve">prostě </w:t>
        </w:r>
      </w:ins>
      <w:ins w:id="192" w:author="Srholec Martin" w:date="2018-06-04T14:37:00Z">
        <w:r>
          <w:t>moc nechápou</w:t>
        </w:r>
      </w:ins>
      <w:ins w:id="193" w:author="Srholec Martin" w:date="2018-06-04T14:40:00Z">
        <w:r>
          <w:t>)</w:t>
        </w:r>
      </w:ins>
      <w:ins w:id="194" w:author="Srholec Martin" w:date="2018-06-04T14:34:00Z">
        <w:r w:rsidRPr="00563BCA">
          <w:t>.</w:t>
        </w:r>
      </w:ins>
      <w:ins w:id="195" w:author="Srholec Martin" w:date="2018-06-04T14:39:00Z">
        <w:r>
          <w:t xml:space="preserve"> Přírodní a </w:t>
        </w:r>
      </w:ins>
      <w:ins w:id="196" w:author="Srholec Martin" w:date="2018-06-04T14:40:00Z">
        <w:r>
          <w:t>společenské</w:t>
        </w:r>
      </w:ins>
      <w:ins w:id="197" w:author="Srholec Martin" w:date="2018-06-04T14:39:00Z">
        <w:r>
          <w:t xml:space="preserve"> vědy jsou </w:t>
        </w:r>
      </w:ins>
      <w:ins w:id="198" w:author="Srholec Martin" w:date="2018-06-04T14:40:00Z">
        <w:r>
          <w:t xml:space="preserve">u nás </w:t>
        </w:r>
      </w:ins>
      <w:ins w:id="199" w:author="Srholec Martin" w:date="2018-06-04T14:41:00Z">
        <w:r>
          <w:t xml:space="preserve">z hlediska publikačního chování výzkumníků </w:t>
        </w:r>
      </w:ins>
      <w:bookmarkStart w:id="200" w:name="_GoBack"/>
      <w:bookmarkEnd w:id="200"/>
      <w:ins w:id="201" w:author="Srholec Martin" w:date="2018-06-04T14:39:00Z">
        <w:r>
          <w:t xml:space="preserve">dva úplně odlišné světy. </w:t>
        </w:r>
      </w:ins>
    </w:p>
    <w:p w:rsidR="00FA431C" w:rsidRDefault="00FA431C" w:rsidP="008A1181">
      <w:pPr>
        <w:pStyle w:val="ListParagraph"/>
        <w:jc w:val="both"/>
        <w:rPr>
          <w:ins w:id="202" w:author="Srholec Martin" w:date="2018-06-04T14:18:00Z"/>
          <w:b/>
        </w:rPr>
      </w:pPr>
    </w:p>
    <w:p w:rsidR="00FA431C" w:rsidRPr="00FA431C" w:rsidRDefault="00FA431C" w:rsidP="008A1181">
      <w:pPr>
        <w:pStyle w:val="ListParagraph"/>
        <w:jc w:val="both"/>
        <w:rPr>
          <w:rPrChange w:id="203" w:author="Srholec Martin" w:date="2018-06-04T14:18:00Z">
            <w:rPr>
              <w:b/>
            </w:rPr>
          </w:rPrChange>
        </w:rPr>
      </w:pPr>
      <w:ins w:id="204" w:author="Srholec Martin" w:date="2018-06-04T14:18:00Z">
        <w:r>
          <w:rPr>
            <w:u w:val="single"/>
          </w:rPr>
          <w:t>Srholec</w:t>
        </w:r>
        <w:r w:rsidRPr="00BB263D">
          <w:rPr>
            <w:u w:val="single"/>
          </w:rPr>
          <w:t>:</w:t>
        </w:r>
        <w:r>
          <w:t xml:space="preserve"> </w:t>
        </w:r>
        <w:r w:rsidRPr="00FA431C">
          <w:rPr>
            <w:rPrChange w:id="205" w:author="Srholec Martin" w:date="2018-06-04T14:18:00Z">
              <w:rPr>
                <w:b/>
              </w:rPr>
            </w:rPrChange>
          </w:rPr>
          <w:t>Možná se trochu zapomíná, že úroveň společenských věd a potažmo jejich výuky souvisí s kvalitou vládnutí v zemi. Pokud se chceme ještě více přiblížit vyspělým zemím, bez kvalitních společenských věd se neobejdeme.</w:t>
        </w:r>
      </w:ins>
    </w:p>
    <w:p w:rsidR="0032507A" w:rsidRDefault="0032507A">
      <w:pPr>
        <w:rPr>
          <w:ins w:id="206" w:author="Srholec Martin" w:date="2018-06-04T13:28:00Z"/>
        </w:rPr>
      </w:pPr>
    </w:p>
    <w:p w:rsidR="0032507A" w:rsidRDefault="0032507A" w:rsidP="0032507A">
      <w:pPr>
        <w:pStyle w:val="ListParagraph"/>
        <w:jc w:val="both"/>
        <w:rPr>
          <w:ins w:id="207" w:author="Srholec Martin" w:date="2018-06-04T14:14:00Z"/>
        </w:rPr>
      </w:pPr>
      <w:ins w:id="208" w:author="Srholec Martin" w:date="2018-06-04T13:28:00Z">
        <w:r>
          <w:t xml:space="preserve">Poznámka na okraj: My preferujeme název </w:t>
        </w:r>
        <w:r w:rsidRPr="00BB263D">
          <w:rPr>
            <w:i/>
          </w:rPr>
          <w:t>interaktivní</w:t>
        </w:r>
        <w:r>
          <w:t xml:space="preserve"> </w:t>
        </w:r>
        <w:r w:rsidRPr="003913D2">
          <w:rPr>
            <w:i/>
          </w:rPr>
          <w:t>studie</w:t>
        </w:r>
        <w:r>
          <w:t xml:space="preserve"> před </w:t>
        </w:r>
        <w:r w:rsidRPr="003913D2">
          <w:rPr>
            <w:i/>
          </w:rPr>
          <w:t>aplikací</w:t>
        </w:r>
        <w:r>
          <w:t xml:space="preserve"> – byť je v jejím jádru interaktivní aplikace, stále je tam i nezanedbatelný textový obsah, tj. není to jenom „holá“ aplikace bez analýz a interpretace výsledků.</w:t>
        </w:r>
      </w:ins>
    </w:p>
    <w:p w:rsidR="00FA431C" w:rsidRDefault="00FA431C" w:rsidP="0032507A">
      <w:pPr>
        <w:pStyle w:val="ListParagraph"/>
        <w:jc w:val="both"/>
        <w:rPr>
          <w:ins w:id="209" w:author="Srholec Martin" w:date="2018-06-04T14:14:00Z"/>
        </w:rPr>
      </w:pPr>
    </w:p>
    <w:p w:rsidR="0032507A" w:rsidRDefault="0032507A">
      <w:pPr>
        <w:rPr>
          <w:ins w:id="210" w:author="Srholec Martin" w:date="2018-06-04T14:14:00Z"/>
        </w:rPr>
      </w:pPr>
    </w:p>
    <w:p w:rsidR="00FA431C" w:rsidRDefault="00FA431C"/>
    <w:sectPr w:rsidR="00FA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34023"/>
    <w:multiLevelType w:val="hybridMultilevel"/>
    <w:tmpl w:val="AD74C3E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rholec Martin">
    <w15:presenceInfo w15:providerId="None" w15:userId="Srholec Mar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1NzIyNzYzMjQyNzVU0lEKTi0uzszPAykwrAUAKmK6gywAAAA="/>
  </w:docVars>
  <w:rsids>
    <w:rsidRoot w:val="00CA02A8"/>
    <w:rsid w:val="00062FB1"/>
    <w:rsid w:val="000E476E"/>
    <w:rsid w:val="000F4A31"/>
    <w:rsid w:val="0010443A"/>
    <w:rsid w:val="00231787"/>
    <w:rsid w:val="002677CA"/>
    <w:rsid w:val="0032507A"/>
    <w:rsid w:val="00365CD0"/>
    <w:rsid w:val="00367C0B"/>
    <w:rsid w:val="003913D2"/>
    <w:rsid w:val="00464A91"/>
    <w:rsid w:val="004F1B1E"/>
    <w:rsid w:val="00555101"/>
    <w:rsid w:val="00563BCA"/>
    <w:rsid w:val="00594A62"/>
    <w:rsid w:val="00675AC7"/>
    <w:rsid w:val="006C20F0"/>
    <w:rsid w:val="008157A8"/>
    <w:rsid w:val="008A1181"/>
    <w:rsid w:val="00912119"/>
    <w:rsid w:val="00956CF5"/>
    <w:rsid w:val="009C410A"/>
    <w:rsid w:val="00A32605"/>
    <w:rsid w:val="00A7319A"/>
    <w:rsid w:val="00B821F5"/>
    <w:rsid w:val="00BB263D"/>
    <w:rsid w:val="00BC0A61"/>
    <w:rsid w:val="00C760F1"/>
    <w:rsid w:val="00CA02A8"/>
    <w:rsid w:val="00CA52DE"/>
    <w:rsid w:val="00D60A31"/>
    <w:rsid w:val="00EE1F4D"/>
    <w:rsid w:val="00EF2F0D"/>
    <w:rsid w:val="00F27DDC"/>
    <w:rsid w:val="00FA431C"/>
    <w:rsid w:val="00FB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385A"/>
  <w15:chartTrackingRefBased/>
  <w15:docId w15:val="{817C1DC1-112B-491B-988C-A31171F6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2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CD0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4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Macháček</dc:creator>
  <cp:keywords/>
  <dc:description/>
  <cp:lastModifiedBy>Srholec Martin</cp:lastModifiedBy>
  <cp:revision>9</cp:revision>
  <dcterms:created xsi:type="dcterms:W3CDTF">2018-06-04T07:51:00Z</dcterms:created>
  <dcterms:modified xsi:type="dcterms:W3CDTF">2018-06-04T12:41:00Z</dcterms:modified>
</cp:coreProperties>
</file>