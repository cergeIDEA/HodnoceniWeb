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AA10D7" w14:textId="77777777" w:rsidR="00B92D85" w:rsidRDefault="00AD36E3" w:rsidP="00B92D85">
      <w:pPr>
        <w:pStyle w:val="Heading1"/>
      </w:pPr>
      <w:r>
        <w:t>Kde se</w:t>
      </w:r>
      <w:r w:rsidR="00B92D85">
        <w:t xml:space="preserve"> nejvíce publikuje v predátorských a místních časopisech?</w:t>
      </w:r>
    </w:p>
    <w:p w14:paraId="1654C7A6" w14:textId="77777777" w:rsidR="00CE1C48" w:rsidRDefault="00B92D85" w:rsidP="00B92D85">
      <w:pPr>
        <w:pStyle w:val="Subtitle"/>
      </w:pPr>
      <w:r>
        <w:t>Bibliometrická analýza trochu jinak</w:t>
      </w:r>
    </w:p>
    <w:p w14:paraId="4D7BDFFB" w14:textId="77777777" w:rsidR="00B92D85" w:rsidRDefault="00B92D85" w:rsidP="00B92D85">
      <w:r>
        <w:t>Vítek Macháček a Martin Srholec, think-tank IDEA při CERGE-EI</w:t>
      </w:r>
    </w:p>
    <w:p w14:paraId="244C6E43" w14:textId="77777777" w:rsidR="00B92D85" w:rsidRDefault="00B92D85" w:rsidP="00B92D85">
      <w:r>
        <w:t>Studie č</w:t>
      </w:r>
      <w:r w:rsidRPr="00367970">
        <w:rPr>
          <w:highlight w:val="yellow"/>
          <w:rPrChange w:id="0" w:author="Munich Daniel" w:date="2018-05-29T09:56:00Z">
            <w:rPr/>
          </w:rPrChange>
        </w:rPr>
        <w:t xml:space="preserve">. </w:t>
      </w:r>
      <w:commentRangeStart w:id="1"/>
      <w:r w:rsidRPr="00367970">
        <w:rPr>
          <w:highlight w:val="yellow"/>
          <w:rPrChange w:id="2" w:author="Munich Daniel" w:date="2018-05-29T09:56:00Z">
            <w:rPr/>
          </w:rPrChange>
        </w:rPr>
        <w:t>XXX</w:t>
      </w:r>
      <w:commentRangeEnd w:id="1"/>
      <w:r w:rsidR="00367970">
        <w:rPr>
          <w:rStyle w:val="CommentReference"/>
        </w:rPr>
        <w:commentReference w:id="1"/>
      </w:r>
      <w:r>
        <w:t>/2018</w:t>
      </w:r>
    </w:p>
    <w:p w14:paraId="232EBE28" w14:textId="77777777" w:rsidR="00B92D85" w:rsidRDefault="00B92D85" w:rsidP="00B92D85">
      <w:r>
        <w:t>Červen 2018</w:t>
      </w:r>
    </w:p>
    <w:p w14:paraId="5341D8C0" w14:textId="77777777" w:rsidR="00B92D85" w:rsidRDefault="00B92D85" w:rsidP="00B92D85"/>
    <w:p w14:paraId="20251DE3" w14:textId="77777777" w:rsidR="00B92D85" w:rsidRDefault="00B92D85" w:rsidP="00B92D85"/>
    <w:p w14:paraId="4AF842AA" w14:textId="77777777" w:rsidR="00B92D85" w:rsidRDefault="00B92D85" w:rsidP="00B92D85">
      <w:pPr>
        <w:pStyle w:val="Heading2"/>
      </w:pPr>
      <w:r>
        <w:t>Světový výzkum a ostatní</w:t>
      </w:r>
    </w:p>
    <w:p w14:paraId="31224C40" w14:textId="77777777" w:rsidR="00B92D85" w:rsidRDefault="00B92D85" w:rsidP="00B92D85">
      <w:r>
        <w:t xml:space="preserve">Hodnocení výzkumu je obtížné, ale </w:t>
      </w:r>
      <w:ins w:id="3" w:author="Munich Daniel" w:date="2018-05-29T10:36:00Z">
        <w:r w:rsidR="00B01D11">
          <w:t xml:space="preserve">hodnocení </w:t>
        </w:r>
      </w:ins>
      <w:ins w:id="4" w:author="Munich Daniel" w:date="2018-05-29T10:00:00Z">
        <w:r w:rsidR="00367970">
          <w:t xml:space="preserve">poskytuje velmi </w:t>
        </w:r>
      </w:ins>
      <w:ins w:id="5" w:author="Munich Daniel" w:date="2018-05-29T10:36:00Z">
        <w:r w:rsidR="00B01D11">
          <w:t xml:space="preserve">nezbytnou </w:t>
        </w:r>
      </w:ins>
      <w:ins w:id="6" w:author="Munich Daniel" w:date="2018-05-29T10:00:00Z">
        <w:r w:rsidR="00367970">
          <w:t>zpětnou vazbu, bez které</w:t>
        </w:r>
      </w:ins>
      <w:del w:id="7" w:author="Munich Daniel" w:date="2018-05-29T10:00:00Z">
        <w:r w:rsidDel="00367970">
          <w:delText>nezbytné, protože bez zpětné vazby je snadné podlehnout sebeklamu</w:delText>
        </w:r>
      </w:del>
      <w:ins w:id="8" w:author="Munich Daniel" w:date="2018-05-29T10:00:00Z">
        <w:r w:rsidR="00367970">
          <w:t xml:space="preserve"> je obtížné výzkum řídit</w:t>
        </w:r>
      </w:ins>
      <w:r>
        <w:t xml:space="preserve">. </w:t>
      </w:r>
      <w:ins w:id="9" w:author="Munich Daniel" w:date="2018-05-29T10:36:00Z">
        <w:r w:rsidR="00B01D11">
          <w:t>A d</w:t>
        </w:r>
      </w:ins>
      <w:ins w:id="10" w:author="Munich Daniel" w:date="2018-05-29T10:01:00Z">
        <w:r w:rsidR="00767E33">
          <w:t xml:space="preserve">obré hodnocení výzkumu </w:t>
        </w:r>
      </w:ins>
      <w:ins w:id="11" w:author="Munich Daniel" w:date="2018-05-29T10:36:00Z">
        <w:r w:rsidR="00B01D11">
          <w:t xml:space="preserve">se neobejde </w:t>
        </w:r>
      </w:ins>
      <w:ins w:id="12" w:author="Munich Daniel" w:date="2018-05-29T10:37:00Z">
        <w:r w:rsidR="00B01D11">
          <w:t xml:space="preserve">bez </w:t>
        </w:r>
      </w:ins>
      <w:ins w:id="13" w:author="Munich Daniel" w:date="2018-05-29T10:01:00Z">
        <w:r w:rsidR="00767E33">
          <w:t>kvalitní</w:t>
        </w:r>
      </w:ins>
      <w:ins w:id="14" w:author="Munich Daniel" w:date="2018-05-29T10:02:00Z">
        <w:r w:rsidR="00767E33">
          <w:t>ch</w:t>
        </w:r>
      </w:ins>
      <w:ins w:id="15" w:author="Munich Daniel" w:date="2018-05-29T10:01:00Z">
        <w:r w:rsidR="00767E33">
          <w:t xml:space="preserve"> </w:t>
        </w:r>
      </w:ins>
      <w:ins w:id="16" w:author="Munich Daniel" w:date="2018-05-29T10:02:00Z">
        <w:r w:rsidR="00767E33">
          <w:t xml:space="preserve">a přehledných </w:t>
        </w:r>
      </w:ins>
      <w:ins w:id="17" w:author="Munich Daniel" w:date="2018-05-29T10:01:00Z">
        <w:r w:rsidR="00767E33">
          <w:t>informac</w:t>
        </w:r>
      </w:ins>
      <w:ins w:id="18" w:author="Munich Daniel" w:date="2018-05-29T10:02:00Z">
        <w:r w:rsidR="00767E33">
          <w:t>í</w:t>
        </w:r>
      </w:ins>
      <w:del w:id="19" w:author="Munich Daniel" w:date="2018-05-29T10:01:00Z">
        <w:r w:rsidDel="00767E33">
          <w:delText>Nikdy nebude dokonalé, jen stěží se zavděčí všem, ale to neznamená, že nemůže prospět</w:delText>
        </w:r>
      </w:del>
      <w:r>
        <w:t>.</w:t>
      </w:r>
    </w:p>
    <w:p w14:paraId="0BD3FA96" w14:textId="77777777" w:rsidR="00B92D85" w:rsidRDefault="00767E33" w:rsidP="00B92D85">
      <w:ins w:id="20" w:author="Munich Daniel" w:date="2018-05-29T10:02:00Z">
        <w:r>
          <w:t xml:space="preserve">Dosavadní </w:t>
        </w:r>
      </w:ins>
      <w:ins w:id="21" w:author="Munich Daniel" w:date="2018-05-29T10:04:00Z">
        <w:r>
          <w:t xml:space="preserve">metodika </w:t>
        </w:r>
      </w:ins>
      <w:del w:id="22" w:author="Munich Daniel" w:date="2018-05-29T10:02:00Z">
        <w:r w:rsidR="00B92D85" w:rsidDel="00767E33">
          <w:delText xml:space="preserve">Starý </w:delText>
        </w:r>
      </w:del>
      <w:r w:rsidR="00B92D85">
        <w:t>vládní</w:t>
      </w:r>
      <w:ins w:id="23" w:author="Munich Daniel" w:date="2018-05-29T10:04:00Z">
        <w:r>
          <w:t>ho</w:t>
        </w:r>
      </w:ins>
      <w:r w:rsidR="00B92D85">
        <w:t xml:space="preserve"> </w:t>
      </w:r>
      <w:del w:id="24" w:author="Munich Daniel" w:date="2018-05-29T10:04:00Z">
        <w:r w:rsidR="00B92D85" w:rsidDel="00767E33">
          <w:delText xml:space="preserve">systém </w:delText>
        </w:r>
      </w:del>
      <w:r w:rsidR="00B92D85">
        <w:t>hodnocení</w:t>
      </w:r>
      <w:ins w:id="25" w:author="Munich Daniel" w:date="2018-05-29T10:02:00Z">
        <w:r>
          <w:t xml:space="preserve"> výzkumných organizací</w:t>
        </w:r>
      </w:ins>
      <w:ins w:id="26" w:author="Munich Daniel" w:date="2018-05-29T10:03:00Z">
        <w:r>
          <w:t>,</w:t>
        </w:r>
      </w:ins>
      <w:ins w:id="27" w:author="Munich Daniel" w:date="2018-05-29T10:02:00Z">
        <w:r>
          <w:t xml:space="preserve"> </w:t>
        </w:r>
      </w:ins>
      <w:ins w:id="28" w:author="Munich Daniel" w:date="2018-05-29T10:43:00Z">
        <w:r w:rsidR="00B01D11">
          <w:t xml:space="preserve">přezdívaná </w:t>
        </w:r>
      </w:ins>
      <w:del w:id="29" w:author="Munich Daniel" w:date="2018-05-29T10:02:00Z">
        <w:r w:rsidR="00B92D85" w:rsidDel="00767E33">
          <w:delText>, tak</w:delText>
        </w:r>
      </w:del>
      <w:del w:id="30" w:author="Munich Daniel" w:date="2018-05-29T10:43:00Z">
        <w:r w:rsidR="00B92D85" w:rsidDel="00B01D11">
          <w:delText>zvan</w:delText>
        </w:r>
      </w:del>
      <w:del w:id="31" w:author="Munich Daniel" w:date="2018-05-29T10:04:00Z">
        <w:r w:rsidR="00B92D85" w:rsidDel="00767E33">
          <w:delText>ý</w:delText>
        </w:r>
      </w:del>
      <w:del w:id="32" w:author="Munich Daniel" w:date="2018-05-29T10:43:00Z">
        <w:r w:rsidR="00B92D85" w:rsidDel="00B01D11">
          <w:delText xml:space="preserve"> </w:delText>
        </w:r>
      </w:del>
      <w:ins w:id="33" w:author="Munich Daniel" w:date="2018-05-29T10:03:00Z">
        <w:r>
          <w:t xml:space="preserve">také </w:t>
        </w:r>
      </w:ins>
      <w:ins w:id="34" w:author="Munich Daniel" w:date="2018-05-29T10:43:00Z">
        <w:r w:rsidR="00B01D11">
          <w:t xml:space="preserve">jako </w:t>
        </w:r>
      </w:ins>
      <w:r w:rsidR="00B92D85" w:rsidRPr="00B92D85">
        <w:rPr>
          <w:highlight w:val="yellow"/>
        </w:rPr>
        <w:t>kafemlejnek</w:t>
      </w:r>
      <w:r w:rsidR="00B92D85">
        <w:t xml:space="preserve">, </w:t>
      </w:r>
      <w:ins w:id="35" w:author="Munich Daniel" w:date="2018-05-29T10:03:00Z">
        <w:r>
          <w:t>vyvolal kromě dobrých i řadu špatných motivací</w:t>
        </w:r>
      </w:ins>
      <w:ins w:id="36" w:author="Munich Daniel" w:date="2018-05-29T10:37:00Z">
        <w:r w:rsidR="00B01D11">
          <w:t xml:space="preserve">. Ty </w:t>
        </w:r>
      </w:ins>
      <w:ins w:id="37" w:author="Munich Daniel" w:date="2018-05-29T10:03:00Z">
        <w:r>
          <w:t xml:space="preserve">se v některých </w:t>
        </w:r>
      </w:ins>
      <w:ins w:id="38" w:author="Munich Daniel" w:date="2018-05-29T10:37:00Z">
        <w:r w:rsidR="00B01D11">
          <w:t xml:space="preserve">vědních </w:t>
        </w:r>
      </w:ins>
      <w:ins w:id="39" w:author="Munich Daniel" w:date="2018-05-29T10:03:00Z">
        <w:r>
          <w:t xml:space="preserve">oborech již stačily </w:t>
        </w:r>
      </w:ins>
      <w:ins w:id="40" w:author="Munich Daniel" w:date="2018-05-29T10:04:00Z">
        <w:r>
          <w:t xml:space="preserve">výrazně </w:t>
        </w:r>
      </w:ins>
      <w:ins w:id="41" w:author="Munich Daniel" w:date="2018-05-29T10:03:00Z">
        <w:r>
          <w:t>projevit</w:t>
        </w:r>
      </w:ins>
      <w:ins w:id="42" w:author="Munich Daniel" w:date="2018-05-29T10:37:00Z">
        <w:r w:rsidR="00B01D11">
          <w:t xml:space="preserve"> ve formě snadno publikovatelných </w:t>
        </w:r>
      </w:ins>
      <w:ins w:id="43" w:author="Munich Daniel" w:date="2018-05-29T10:43:00Z">
        <w:r w:rsidR="00B01D11">
          <w:t xml:space="preserve">článků a monografií </w:t>
        </w:r>
      </w:ins>
      <w:ins w:id="44" w:author="Munich Daniel" w:date="2018-05-29T10:37:00Z">
        <w:r w:rsidR="00B01D11">
          <w:t>nízké</w:t>
        </w:r>
      </w:ins>
      <w:ins w:id="45" w:author="Munich Daniel" w:date="2018-05-29T10:38:00Z">
        <w:r w:rsidR="00B01D11">
          <w:t xml:space="preserve"> kvality</w:t>
        </w:r>
      </w:ins>
      <w:ins w:id="46" w:author="Munich Daniel" w:date="2018-05-29T10:37:00Z">
        <w:r w:rsidR="00B01D11">
          <w:t xml:space="preserve"> nebo mizivého </w:t>
        </w:r>
      </w:ins>
      <w:ins w:id="47" w:author="Munich Daniel" w:date="2018-05-29T10:43:00Z">
        <w:r w:rsidR="00B01D11">
          <w:t xml:space="preserve">až </w:t>
        </w:r>
      </w:ins>
      <w:ins w:id="48" w:author="Munich Daniel" w:date="2018-05-29T10:38:00Z">
        <w:r w:rsidR="00B01D11">
          <w:t xml:space="preserve">diskutabilního vědeckého </w:t>
        </w:r>
      </w:ins>
      <w:ins w:id="49" w:author="Munich Daniel" w:date="2018-05-29T10:43:00Z">
        <w:r w:rsidR="00B01D11">
          <w:t xml:space="preserve">obsahu a </w:t>
        </w:r>
      </w:ins>
      <w:ins w:id="50" w:author="Munich Daniel" w:date="2018-05-29T10:37:00Z">
        <w:r w:rsidR="00B01D11">
          <w:t>významu</w:t>
        </w:r>
      </w:ins>
      <w:del w:id="51" w:author="Munich Daniel" w:date="2018-05-29T10:03:00Z">
        <w:r w:rsidR="00B92D85" w:rsidDel="00767E33">
          <w:delText>napáchal v některých oborech velké škody</w:delText>
        </w:r>
      </w:del>
      <w:r w:rsidR="00B92D85">
        <w:t xml:space="preserve">. </w:t>
      </w:r>
      <w:ins w:id="52" w:author="Munich Daniel" w:date="2018-05-29T10:44:00Z">
        <w:r w:rsidR="00B01D11">
          <w:t>Institucionální h</w:t>
        </w:r>
      </w:ins>
      <w:ins w:id="53" w:author="Munich Daniel" w:date="2018-05-29T10:03:00Z">
        <w:r>
          <w:t xml:space="preserve">odnocení dle </w:t>
        </w:r>
      </w:ins>
      <w:del w:id="54" w:author="Munich Daniel" w:date="2018-05-29T10:03:00Z">
        <w:r w:rsidR="00B92D85" w:rsidDel="00767E33">
          <w:delText>N</w:delText>
        </w:r>
      </w:del>
      <w:ins w:id="55" w:author="Munich Daniel" w:date="2018-05-29T10:03:00Z">
        <w:r>
          <w:t>n</w:t>
        </w:r>
      </w:ins>
      <w:r w:rsidR="00B92D85">
        <w:t>ov</w:t>
      </w:r>
      <w:del w:id="56" w:author="Munich Daniel" w:date="2018-05-29T10:04:00Z">
        <w:r w:rsidR="00B92D85" w:rsidDel="00767E33">
          <w:delText>á</w:delText>
        </w:r>
      </w:del>
      <w:ins w:id="57" w:author="Munich Daniel" w:date="2018-05-29T10:04:00Z">
        <w:r>
          <w:t>é</w:t>
        </w:r>
      </w:ins>
      <w:r w:rsidR="00B92D85">
        <w:t xml:space="preserve"> </w:t>
      </w:r>
      <w:r w:rsidR="00B92D85" w:rsidRPr="00B92D85">
        <w:rPr>
          <w:highlight w:val="yellow"/>
        </w:rPr>
        <w:t>Metodika 2017+</w:t>
      </w:r>
      <w:r w:rsidR="00B92D85">
        <w:t xml:space="preserve"> se </w:t>
      </w:r>
      <w:ins w:id="58" w:author="Munich Daniel" w:date="2018-05-29T10:44:00Z">
        <w:r w:rsidR="00B01D11">
          <w:t xml:space="preserve">přitom </w:t>
        </w:r>
      </w:ins>
      <w:del w:id="59" w:author="Munich Daniel" w:date="2018-05-29T10:38:00Z">
        <w:r w:rsidR="00B92D85" w:rsidDel="00B01D11">
          <w:delText xml:space="preserve">však </w:delText>
        </w:r>
      </w:del>
      <w:r w:rsidR="00B92D85">
        <w:t xml:space="preserve">rozbíhá </w:t>
      </w:r>
      <w:ins w:id="60" w:author="Munich Daniel" w:date="2018-05-29T10:05:00Z">
        <w:r>
          <w:t xml:space="preserve">velmi </w:t>
        </w:r>
      </w:ins>
      <w:r w:rsidR="00B92D85">
        <w:t>pomalu</w:t>
      </w:r>
      <w:ins w:id="61" w:author="Munich Daniel" w:date="2018-05-29T10:04:00Z">
        <w:r>
          <w:t xml:space="preserve"> </w:t>
        </w:r>
      </w:ins>
      <w:ins w:id="62" w:author="Munich Daniel" w:date="2018-05-29T10:05:00Z">
        <w:r>
          <w:t xml:space="preserve">a </w:t>
        </w:r>
      </w:ins>
      <w:ins w:id="63" w:author="Munich Daniel" w:date="2018-05-29T10:04:00Z">
        <w:r>
          <w:t xml:space="preserve">řada problémů </w:t>
        </w:r>
      </w:ins>
      <w:ins w:id="64" w:author="Munich Daniel" w:date="2018-05-29T10:38:00Z">
        <w:r w:rsidR="00B01D11">
          <w:t xml:space="preserve">spojených se </w:t>
        </w:r>
      </w:ins>
      <w:ins w:id="65" w:author="Munich Daniel" w:date="2018-05-29T10:39:00Z">
        <w:r w:rsidR="00B01D11">
          <w:t xml:space="preserve">tímto druhem vědeckého </w:t>
        </w:r>
      </w:ins>
      <w:ins w:id="66" w:author="Munich Daniel" w:date="2018-05-29T10:38:00Z">
        <w:r w:rsidR="00B01D11">
          <w:t xml:space="preserve">publikování </w:t>
        </w:r>
      </w:ins>
      <w:ins w:id="67" w:author="Munich Daniel" w:date="2018-05-29T10:05:00Z">
        <w:r>
          <w:t>zatím zůstává ne</w:t>
        </w:r>
      </w:ins>
      <w:ins w:id="68" w:author="Munich Daniel" w:date="2018-05-29T10:39:00Z">
        <w:r w:rsidR="00B01D11">
          <w:t>do</w:t>
        </w:r>
      </w:ins>
      <w:ins w:id="69" w:author="Munich Daniel" w:date="2018-05-29T10:05:00Z">
        <w:r>
          <w:t>řešena</w:t>
        </w:r>
      </w:ins>
      <w:del w:id="70" w:author="Munich Daniel" w:date="2018-05-29T10:05:00Z">
        <w:r w:rsidR="00B92D85" w:rsidDel="00767E33">
          <w:delText>. Navíc jsou problémy, kterými se i nový systém hodnocení zabývá jen okrajově</w:delText>
        </w:r>
      </w:del>
      <w:r w:rsidR="00B92D85">
        <w:t>.</w:t>
      </w:r>
    </w:p>
    <w:p w14:paraId="5E40FCF8" w14:textId="77777777" w:rsidR="00B92D85" w:rsidRDefault="00767E33" w:rsidP="00B92D85">
      <w:ins w:id="71" w:author="Munich Daniel" w:date="2018-05-29T10:06:00Z">
        <w:r>
          <w:t xml:space="preserve">Zde prezentovaný informační nástroj </w:t>
        </w:r>
      </w:ins>
      <w:del w:id="72" w:author="Munich Daniel" w:date="2018-05-29T10:06:00Z">
        <w:r w:rsidR="00B92D85" w:rsidDel="00767E33">
          <w:delText xml:space="preserve">Nabízíme </w:delText>
        </w:r>
      </w:del>
      <w:ins w:id="73" w:author="Munich Daniel" w:date="2018-05-29T10:06:00Z">
        <w:r>
          <w:t>umožňuje velmi snadno nahlédnout</w:t>
        </w:r>
      </w:ins>
      <w:ins w:id="74" w:author="Munich Daniel" w:date="2018-05-29T10:39:00Z">
        <w:r w:rsidR="00B01D11">
          <w:t xml:space="preserve">, která pracoviště </w:t>
        </w:r>
      </w:ins>
      <w:ins w:id="75" w:author="Munich Daniel" w:date="2018-05-29T10:40:00Z">
        <w:r w:rsidR="00B01D11">
          <w:t xml:space="preserve">svůj </w:t>
        </w:r>
      </w:ins>
      <w:ins w:id="76" w:author="Munich Daniel" w:date="2018-05-29T10:39:00Z">
        <w:r w:rsidR="00B01D11">
          <w:t xml:space="preserve">publikační časopisecký výkon </w:t>
        </w:r>
      </w:ins>
      <w:ins w:id="77" w:author="Munich Daniel" w:date="2018-05-29T10:40:00Z">
        <w:r w:rsidR="00B01D11">
          <w:t>koncentrují</w:t>
        </w:r>
      </w:ins>
      <w:del w:id="78" w:author="Munich Daniel" w:date="2018-05-29T10:40:00Z">
        <w:r w:rsidR="00B92D85" w:rsidDel="00B01D11">
          <w:delText>netradiční pohled</w:delText>
        </w:r>
      </w:del>
      <w:ins w:id="79" w:author="Munich Daniel" w:date="2018-05-29T10:40:00Z">
        <w:r w:rsidR="00B01D11">
          <w:t xml:space="preserve"> v časopisech, kde je výrazně vyšší pravděpodobnost preferování kvantity </w:t>
        </w:r>
      </w:ins>
      <w:ins w:id="80" w:author="Munich Daniel" w:date="2018-05-29T10:41:00Z">
        <w:r w:rsidR="00B01D11">
          <w:t>nad kvalitou a významem</w:t>
        </w:r>
      </w:ins>
      <w:r w:rsidR="00B92D85">
        <w:t xml:space="preserve">. </w:t>
      </w:r>
      <w:ins w:id="81" w:author="Munich Daniel" w:date="2018-05-29T10:41:00Z">
        <w:r w:rsidR="00B01D11">
          <w:t xml:space="preserve">Jde o </w:t>
        </w:r>
      </w:ins>
      <w:ins w:id="82" w:author="Munich Daniel" w:date="2018-05-29T10:42:00Z">
        <w:r w:rsidR="00B01D11">
          <w:t xml:space="preserve">publikování v </w:t>
        </w:r>
      </w:ins>
      <w:commentRangeStart w:id="83"/>
      <w:ins w:id="84" w:author="Munich Daniel" w:date="2018-05-29T10:47:00Z">
        <w:r w:rsidR="009022A2" w:rsidRPr="009022A2">
          <w:rPr>
            <w:b/>
            <w:rPrChange w:id="85" w:author="Munich Daniel" w:date="2018-05-29T10:47:00Z">
              <w:rPr/>
            </w:rPrChange>
          </w:rPr>
          <w:t>místně</w:t>
        </w:r>
      </w:ins>
      <w:ins w:id="86" w:author="Munich Daniel" w:date="2018-05-29T10:41:00Z">
        <w:r w:rsidR="00B01D11" w:rsidRPr="00B01D11">
          <w:rPr>
            <w:b/>
            <w:rPrChange w:id="87" w:author="Munich Daniel" w:date="2018-05-29T10:42:00Z">
              <w:rPr/>
            </w:rPrChange>
          </w:rPr>
          <w:t xml:space="preserve"> vydávan</w:t>
        </w:r>
      </w:ins>
      <w:ins w:id="88" w:author="Munich Daniel" w:date="2018-05-29T10:42:00Z">
        <w:r w:rsidR="00B01D11">
          <w:rPr>
            <w:b/>
          </w:rPr>
          <w:t>ých</w:t>
        </w:r>
      </w:ins>
      <w:ins w:id="89" w:author="Munich Daniel" w:date="2018-05-29T10:41:00Z">
        <w:r w:rsidR="00B01D11" w:rsidRPr="00B01D11">
          <w:rPr>
            <w:b/>
            <w:rPrChange w:id="90" w:author="Munich Daniel" w:date="2018-05-29T10:42:00Z">
              <w:rPr/>
            </w:rPrChange>
          </w:rPr>
          <w:t xml:space="preserve"> časopis</w:t>
        </w:r>
      </w:ins>
      <w:ins w:id="91" w:author="Munich Daniel" w:date="2018-05-29T10:42:00Z">
        <w:r w:rsidR="00B01D11">
          <w:rPr>
            <w:b/>
          </w:rPr>
          <w:t>ech</w:t>
        </w:r>
      </w:ins>
      <w:ins w:id="92" w:author="Munich Daniel" w:date="2018-05-29T10:41:00Z">
        <w:r w:rsidR="00B01D11">
          <w:t xml:space="preserve"> </w:t>
        </w:r>
      </w:ins>
      <w:commentRangeEnd w:id="83"/>
      <w:ins w:id="93" w:author="Munich Daniel" w:date="2018-05-29T10:52:00Z">
        <w:r w:rsidR="009022A2">
          <w:rPr>
            <w:rStyle w:val="CommentReference"/>
          </w:rPr>
          <w:commentReference w:id="83"/>
        </w:r>
      </w:ins>
      <w:ins w:id="94" w:author="Munich Daniel" w:date="2018-05-29T10:41:00Z">
        <w:r w:rsidR="00B01D11">
          <w:t>a časopis</w:t>
        </w:r>
      </w:ins>
      <w:ins w:id="95" w:author="Munich Daniel" w:date="2018-05-29T10:42:00Z">
        <w:r w:rsidR="00B01D11">
          <w:t>ech</w:t>
        </w:r>
      </w:ins>
      <w:ins w:id="96" w:author="Munich Daniel" w:date="2018-05-29T10:41:00Z">
        <w:r w:rsidR="00B01D11">
          <w:t xml:space="preserve"> </w:t>
        </w:r>
        <w:r w:rsidR="00B01D11" w:rsidRPr="00B01D11">
          <w:rPr>
            <w:b/>
            <w:rPrChange w:id="97" w:author="Munich Daniel" w:date="2018-05-29T10:42:00Z">
              <w:rPr/>
            </w:rPrChange>
          </w:rPr>
          <w:t>podezřel</w:t>
        </w:r>
      </w:ins>
      <w:ins w:id="98" w:author="Munich Daniel" w:date="2018-05-29T10:42:00Z">
        <w:r w:rsidR="00B01D11">
          <w:rPr>
            <w:b/>
          </w:rPr>
          <w:t>ých</w:t>
        </w:r>
      </w:ins>
      <w:ins w:id="99" w:author="Munich Daniel" w:date="2018-05-29T10:41:00Z">
        <w:r w:rsidR="00B01D11" w:rsidRPr="00B01D11">
          <w:rPr>
            <w:b/>
            <w:rPrChange w:id="100" w:author="Munich Daniel" w:date="2018-05-29T10:42:00Z">
              <w:rPr/>
            </w:rPrChange>
          </w:rPr>
          <w:t xml:space="preserve"> z</w:t>
        </w:r>
      </w:ins>
      <w:ins w:id="101" w:author="Munich Daniel" w:date="2018-05-29T10:42:00Z">
        <w:r w:rsidR="00B01D11" w:rsidRPr="00B01D11">
          <w:rPr>
            <w:b/>
            <w:rPrChange w:id="102" w:author="Munich Daniel" w:date="2018-05-29T10:42:00Z">
              <w:rPr/>
            </w:rPrChange>
          </w:rPr>
          <w:t> </w:t>
        </w:r>
      </w:ins>
      <w:ins w:id="103" w:author="Munich Daniel" w:date="2018-05-29T10:41:00Z">
        <w:r w:rsidR="00B01D11" w:rsidRPr="00B01D11">
          <w:rPr>
            <w:b/>
            <w:rPrChange w:id="104" w:author="Munich Daniel" w:date="2018-05-29T10:42:00Z">
              <w:rPr/>
            </w:rPrChange>
          </w:rPr>
          <w:t xml:space="preserve">predátorských </w:t>
        </w:r>
      </w:ins>
      <w:ins w:id="105" w:author="Munich Daniel" w:date="2018-05-29T10:42:00Z">
        <w:r w:rsidR="00B01D11" w:rsidRPr="00B01D11">
          <w:rPr>
            <w:b/>
            <w:rPrChange w:id="106" w:author="Munich Daniel" w:date="2018-05-29T10:42:00Z">
              <w:rPr/>
            </w:rPrChange>
          </w:rPr>
          <w:t>praktik</w:t>
        </w:r>
        <w:r w:rsidR="00B01D11">
          <w:t>.</w:t>
        </w:r>
      </w:ins>
      <w:del w:id="107" w:author="Munich Daniel" w:date="2018-05-29T10:42:00Z">
        <w:r w:rsidR="00B92D85" w:rsidDel="00B01D11">
          <w:delText xml:space="preserve">Namísto řazení časopisů podle citačního ohlasu vycházíme ze seznamu časopisů podezřelých z </w:delText>
        </w:r>
        <w:r w:rsidR="00B92D85" w:rsidRPr="00B92D85" w:rsidDel="00B01D11">
          <w:rPr>
            <w:highlight w:val="yellow"/>
          </w:rPr>
          <w:delText>predátorských praktik</w:delText>
        </w:r>
        <w:r w:rsidR="00B92D85" w:rsidDel="00B01D11">
          <w:delText xml:space="preserve"> a ze seznamu časopisů s výrazně </w:delText>
        </w:r>
        <w:r w:rsidR="00B92D85" w:rsidRPr="00B92D85" w:rsidDel="00B01D11">
          <w:rPr>
            <w:highlight w:val="yellow"/>
          </w:rPr>
          <w:delText>místní autorskou základnou</w:delText>
        </w:r>
        <w:r w:rsidR="00B92D85" w:rsidDel="00B01D11">
          <w:delText>.</w:delText>
        </w:r>
      </w:del>
    </w:p>
    <w:p w14:paraId="7E35A3EF" w14:textId="77777777" w:rsidR="00B92D85" w:rsidDel="00B01D11" w:rsidRDefault="00B92D85" w:rsidP="00B92D85">
      <w:pPr>
        <w:rPr>
          <w:del w:id="108" w:author="Munich Daniel" w:date="2018-05-29T10:44:00Z"/>
        </w:rPr>
      </w:pPr>
      <w:del w:id="109" w:author="Munich Daniel" w:date="2018-05-29T10:44:00Z">
        <w:r w:rsidDel="00B01D11">
          <w:delText>Poskytujeme další střípek do mozaiky toho, kdo u nás dělá jaký výzkum. Pozice dané fakulty či ústavu by měla zajímat nejen manažery výzkumu a tvůrce politik, ale i jejich zaměstnance a potažmo studenty.</w:delText>
        </w:r>
      </w:del>
    </w:p>
    <w:p w14:paraId="6ADF12F7" w14:textId="77777777" w:rsidR="00B92D85" w:rsidRDefault="00B01D11" w:rsidP="00B92D85">
      <w:ins w:id="110" w:author="Munich Daniel" w:date="2018-05-29T10:44:00Z">
        <w:r>
          <w:t xml:space="preserve">Studie </w:t>
        </w:r>
      </w:ins>
      <w:del w:id="111" w:author="Munich Daniel" w:date="2018-05-29T10:44:00Z">
        <w:r w:rsidR="00B92D85" w:rsidDel="00B01D11">
          <w:delText>N</w:delText>
        </w:r>
      </w:del>
      <w:ins w:id="112" w:author="Munich Daniel" w:date="2018-05-29T10:44:00Z">
        <w:r>
          <w:t>n</w:t>
        </w:r>
      </w:ins>
      <w:r w:rsidR="00B92D85">
        <w:t>avazuje</w:t>
      </w:r>
      <w:del w:id="113" w:author="Munich Daniel" w:date="2018-05-29T10:44:00Z">
        <w:r w:rsidR="00B92D85" w:rsidDel="00B01D11">
          <w:delText>me</w:delText>
        </w:r>
      </w:del>
      <w:r w:rsidR="00B92D85">
        <w:t xml:space="preserve"> na </w:t>
      </w:r>
      <w:r w:rsidR="00B92D85" w:rsidRPr="00B92D85">
        <w:rPr>
          <w:highlight w:val="yellow"/>
        </w:rPr>
        <w:t>předchozí IDEA studie</w:t>
      </w:r>
      <w:r w:rsidR="00B92D85">
        <w:t xml:space="preserve"> na tato témata.</w:t>
      </w:r>
    </w:p>
    <w:p w14:paraId="0AE77369" w14:textId="77777777" w:rsidR="00B92D85" w:rsidRDefault="00B92D85" w:rsidP="00B92D85"/>
    <w:p w14:paraId="6C43495A" w14:textId="77777777" w:rsidR="00B92D85" w:rsidRDefault="00B92D85" w:rsidP="00B92D85"/>
    <w:p w14:paraId="6C61E31A" w14:textId="77777777" w:rsidR="00B92D85" w:rsidRDefault="00B92D85" w:rsidP="00B92D85">
      <w:pPr>
        <w:pStyle w:val="Heading2"/>
      </w:pPr>
      <w:r>
        <w:t>Z jakých dat vycházíme?</w:t>
      </w:r>
    </w:p>
    <w:p w14:paraId="02523B62" w14:textId="77777777" w:rsidR="00B92D85" w:rsidRDefault="00B92D85" w:rsidP="00B92D85">
      <w:r>
        <w:t xml:space="preserve">Základem je databáze článků ve vědeckých časopisech </w:t>
      </w:r>
      <w:ins w:id="114" w:author="Munich Daniel" w:date="2018-05-29T13:19:00Z">
        <w:r w:rsidR="0022488A">
          <w:t xml:space="preserve">databáze Scopus </w:t>
        </w:r>
      </w:ins>
      <w:del w:id="115" w:author="Munich Daniel" w:date="2018-05-29T13:19:00Z">
        <w:r w:rsidDel="0022488A">
          <w:delText>z</w:delText>
        </w:r>
      </w:del>
      <w:ins w:id="116" w:author="Munich Daniel" w:date="2018-05-29T13:19:00Z">
        <w:r w:rsidR="0022488A">
          <w:t>vedených</w:t>
        </w:r>
      </w:ins>
      <w:r>
        <w:t xml:space="preserve"> </w:t>
      </w:r>
      <w:ins w:id="117" w:author="Munich Daniel" w:date="2018-05-29T13:19:00Z">
        <w:r w:rsidR="0022488A">
          <w:t xml:space="preserve">také v databázi </w:t>
        </w:r>
      </w:ins>
      <w:r>
        <w:t>vládní</w:t>
      </w:r>
      <w:del w:id="118" w:author="Munich Daniel" w:date="2018-05-29T13:19:00Z">
        <w:r w:rsidDel="0022488A">
          <w:delText>ho</w:delText>
        </w:r>
      </w:del>
      <w:ins w:id="119" w:author="Munich Daniel" w:date="2018-05-29T13:19:00Z">
        <w:r w:rsidR="0022488A">
          <w:t>ho</w:t>
        </w:r>
      </w:ins>
      <w:r>
        <w:t xml:space="preserve"> </w:t>
      </w:r>
      <w:r w:rsidRPr="00B92D85">
        <w:rPr>
          <w:highlight w:val="yellow"/>
        </w:rPr>
        <w:t>Hodnocení 2016</w:t>
      </w:r>
      <w:r>
        <w:t>, kter</w:t>
      </w:r>
      <w:del w:id="120" w:author="Munich Daniel" w:date="2018-05-29T13:19:00Z">
        <w:r w:rsidDel="0022488A">
          <w:delText>á</w:delText>
        </w:r>
      </w:del>
      <w:ins w:id="121" w:author="Munich Daniel" w:date="2018-05-29T13:19:00Z">
        <w:r w:rsidR="0022488A">
          <w:t>é</w:t>
        </w:r>
      </w:ins>
      <w:r>
        <w:t xml:space="preserve"> zahrnuje </w:t>
      </w:r>
      <w:del w:id="122" w:author="Munich Daniel" w:date="2018-05-29T10:45:00Z">
        <w:r w:rsidDel="00B01D11">
          <w:delText xml:space="preserve">údaje z RIVu </w:delText>
        </w:r>
      </w:del>
      <w:ins w:id="123" w:author="Munich Daniel" w:date="2018-05-29T10:45:00Z">
        <w:r w:rsidR="00B01D11">
          <w:t>vědecké výstupy všech českých výzkumných organizací, včetně článků</w:t>
        </w:r>
      </w:ins>
      <w:ins w:id="124" w:author="Munich Daniel" w:date="2018-05-29T13:19:00Z">
        <w:r w:rsidR="0022488A">
          <w:t xml:space="preserve"> </w:t>
        </w:r>
      </w:ins>
      <w:ins w:id="125" w:author="Munich Daniel" w:date="2018-05-29T13:20:00Z">
        <w:r w:rsidR="0022488A">
          <w:t xml:space="preserve">publikovaných v letech 2011 – 2015 </w:t>
        </w:r>
      </w:ins>
      <w:ins w:id="126" w:author="Munich Daniel" w:date="2018-05-29T13:19:00Z">
        <w:r w:rsidR="0022488A">
          <w:t>v časopisech indexovaných databáz</w:t>
        </w:r>
      </w:ins>
      <w:ins w:id="127" w:author="Munich Daniel" w:date="2018-05-29T13:20:00Z">
        <w:r w:rsidR="0022488A">
          <w:t>í</w:t>
        </w:r>
      </w:ins>
      <w:ins w:id="128" w:author="Munich Daniel" w:date="2018-05-29T13:19:00Z">
        <w:r w:rsidR="0022488A">
          <w:t xml:space="preserve"> Scopus</w:t>
        </w:r>
      </w:ins>
      <w:del w:id="129" w:author="Munich Daniel" w:date="2018-05-29T13:20:00Z">
        <w:r w:rsidDel="0022488A">
          <w:delText>za období 2011-2015</w:delText>
        </w:r>
      </w:del>
      <w:r>
        <w:t>.</w:t>
      </w:r>
    </w:p>
    <w:p w14:paraId="27BCD779" w14:textId="77777777" w:rsidR="00B92D85" w:rsidRDefault="00B01D11" w:rsidP="00B92D85">
      <w:ins w:id="130" w:author="Munich Daniel" w:date="2018-05-29T10:46:00Z">
        <w:r>
          <w:rPr>
            <w:highlight w:val="yellow"/>
          </w:rPr>
          <w:t xml:space="preserve">Časopisy podezřelé z </w:t>
        </w:r>
      </w:ins>
      <w:del w:id="131" w:author="Munich Daniel" w:date="2018-05-29T10:46:00Z">
        <w:r w:rsidR="00B92D85" w:rsidRPr="00B92D85" w:rsidDel="00B01D11">
          <w:rPr>
            <w:highlight w:val="yellow"/>
          </w:rPr>
          <w:delText>P</w:delText>
        </w:r>
      </w:del>
      <w:ins w:id="132" w:author="Munich Daniel" w:date="2018-05-29T10:46:00Z">
        <w:r>
          <w:rPr>
            <w:highlight w:val="yellow"/>
          </w:rPr>
          <w:t>p</w:t>
        </w:r>
      </w:ins>
      <w:r w:rsidR="00B92D85" w:rsidRPr="00B92D85">
        <w:rPr>
          <w:highlight w:val="yellow"/>
        </w:rPr>
        <w:t>redátorsk</w:t>
      </w:r>
      <w:del w:id="133" w:author="Munich Daniel" w:date="2018-05-29T10:46:00Z">
        <w:r w:rsidR="00B92D85" w:rsidRPr="00B92D85" w:rsidDel="00B01D11">
          <w:rPr>
            <w:highlight w:val="yellow"/>
          </w:rPr>
          <w:delText>é</w:delText>
        </w:r>
      </w:del>
      <w:ins w:id="134" w:author="Munich Daniel" w:date="2018-05-29T10:46:00Z">
        <w:r>
          <w:rPr>
            <w:highlight w:val="yellow"/>
          </w:rPr>
          <w:t>ých</w:t>
        </w:r>
      </w:ins>
      <w:r w:rsidR="00B92D85" w:rsidRPr="00B92D85">
        <w:rPr>
          <w:highlight w:val="yellow"/>
        </w:rPr>
        <w:t xml:space="preserve"> </w:t>
      </w:r>
      <w:ins w:id="135" w:author="Munich Daniel" w:date="2018-05-29T10:46:00Z">
        <w:r>
          <w:rPr>
            <w:highlight w:val="yellow"/>
          </w:rPr>
          <w:t>praktik</w:t>
        </w:r>
      </w:ins>
      <w:del w:id="136" w:author="Munich Daniel" w:date="2018-05-29T10:46:00Z">
        <w:r w:rsidR="00B92D85" w:rsidRPr="00B92D85" w:rsidDel="00B01D11">
          <w:rPr>
            <w:highlight w:val="yellow"/>
          </w:rPr>
          <w:delText>časopisy</w:delText>
        </w:r>
      </w:del>
      <w:r w:rsidR="00B92D85">
        <w:t xml:space="preserve"> jsou určeny podle „černých“ listin časopisů a vydavatelství </w:t>
      </w:r>
      <w:ins w:id="137" w:author="Munich Daniel" w:date="2018-05-29T10:46:00Z">
        <w:r w:rsidR="009022A2">
          <w:t xml:space="preserve">knihovníka </w:t>
        </w:r>
      </w:ins>
      <w:r w:rsidR="00B92D85">
        <w:t xml:space="preserve">Jeffreyho Bealla z dubna 2016 (s výjimkou časopisů vydávaných Frontiers Research Foundation). </w:t>
      </w:r>
      <w:ins w:id="138" w:author="Munich Daniel" w:date="2018-05-29T10:47:00Z">
        <w:r w:rsidR="009022A2">
          <w:t xml:space="preserve">Aplikace pracuje </w:t>
        </w:r>
      </w:ins>
      <w:del w:id="139" w:author="Munich Daniel" w:date="2018-05-29T10:47:00Z">
        <w:r w:rsidR="00B92D85" w:rsidDel="009022A2">
          <w:delText xml:space="preserve">Použity jsou </w:delText>
        </w:r>
      </w:del>
      <w:r w:rsidR="00B92D85">
        <w:t xml:space="preserve">pouze </w:t>
      </w:r>
      <w:ins w:id="140" w:author="Munich Daniel" w:date="2018-05-29T10:47:00Z">
        <w:r w:rsidR="009022A2">
          <w:t xml:space="preserve">s </w:t>
        </w:r>
      </w:ins>
      <w:r w:rsidR="00B92D85">
        <w:t>predátorsk</w:t>
      </w:r>
      <w:del w:id="141" w:author="Munich Daniel" w:date="2018-05-29T10:47:00Z">
        <w:r w:rsidR="00B92D85" w:rsidDel="009022A2">
          <w:delText>é</w:delText>
        </w:r>
      </w:del>
      <w:ins w:id="142" w:author="Munich Daniel" w:date="2018-05-29T10:47:00Z">
        <w:r w:rsidR="009022A2">
          <w:t>ými</w:t>
        </w:r>
      </w:ins>
      <w:r w:rsidR="00B92D85">
        <w:t xml:space="preserve"> časopisy indexovan</w:t>
      </w:r>
      <w:del w:id="143" w:author="Munich Daniel" w:date="2018-05-29T10:47:00Z">
        <w:r w:rsidR="00B92D85" w:rsidDel="009022A2">
          <w:delText>é</w:delText>
        </w:r>
      </w:del>
      <w:ins w:id="144" w:author="Munich Daniel" w:date="2018-05-29T10:47:00Z">
        <w:r w:rsidR="009022A2">
          <w:t>ými</w:t>
        </w:r>
      </w:ins>
      <w:r w:rsidR="00B92D85">
        <w:t xml:space="preserve"> </w:t>
      </w:r>
      <w:del w:id="145" w:author="Munich Daniel" w:date="2018-05-29T10:47:00Z">
        <w:r w:rsidR="00B92D85" w:rsidDel="009022A2">
          <w:delText xml:space="preserve">v </w:delText>
        </w:r>
      </w:del>
      <w:r w:rsidR="00B92D85">
        <w:t>citační databáz</w:t>
      </w:r>
      <w:del w:id="146" w:author="Munich Daniel" w:date="2018-05-29T10:47:00Z">
        <w:r w:rsidR="00B92D85" w:rsidDel="009022A2">
          <w:delText>i</w:delText>
        </w:r>
      </w:del>
      <w:ins w:id="147" w:author="Munich Daniel" w:date="2018-05-29T10:47:00Z">
        <w:r w:rsidR="009022A2">
          <w:t>í</w:t>
        </w:r>
      </w:ins>
      <w:r w:rsidR="00B92D85">
        <w:t xml:space="preserve"> </w:t>
      </w:r>
      <w:r w:rsidR="00B92D85" w:rsidRPr="00B92D85">
        <w:rPr>
          <w:highlight w:val="yellow"/>
        </w:rPr>
        <w:t>Scopus</w:t>
      </w:r>
      <w:r w:rsidR="00B92D85">
        <w:t>.</w:t>
      </w:r>
    </w:p>
    <w:p w14:paraId="12A311A2" w14:textId="77777777" w:rsidR="00B92D85" w:rsidRDefault="00C42174" w:rsidP="00B92D85">
      <w:moveToRangeStart w:id="148" w:author="Munich Daniel" w:date="2018-05-29T13:05:00Z" w:name="move515362484"/>
      <w:moveTo w:id="149" w:author="Munich Daniel" w:date="2018-05-29T13:05:00Z">
        <w:r>
          <w:lastRenderedPageBreak/>
          <w:t xml:space="preserve">Za </w:t>
        </w:r>
        <w:r w:rsidRPr="00C42174">
          <w:rPr>
            <w:highlight w:val="yellow"/>
            <w:rPrChange w:id="150" w:author="Munich Daniel" w:date="2018-05-29T13:06:00Z">
              <w:rPr/>
            </w:rPrChange>
          </w:rPr>
          <w:t xml:space="preserve">místní </w:t>
        </w:r>
        <w:del w:id="151" w:author="Munich Daniel" w:date="2018-05-29T13:06:00Z">
          <w:r w:rsidRPr="00C42174" w:rsidDel="00C42174">
            <w:rPr>
              <w:highlight w:val="yellow"/>
              <w:rPrChange w:id="152" w:author="Munich Daniel" w:date="2018-05-29T13:06:00Z">
                <w:rPr/>
              </w:rPrChange>
            </w:rPr>
            <w:delText xml:space="preserve">považujeme </w:delText>
          </w:r>
        </w:del>
        <w:r w:rsidRPr="00C42174">
          <w:rPr>
            <w:highlight w:val="yellow"/>
            <w:rPrChange w:id="153" w:author="Munich Daniel" w:date="2018-05-29T13:06:00Z">
              <w:rPr/>
            </w:rPrChange>
          </w:rPr>
          <w:t>časopisy</w:t>
        </w:r>
        <w:r>
          <w:t xml:space="preserve"> </w:t>
        </w:r>
      </w:moveTo>
      <w:ins w:id="154" w:author="Munich Daniel" w:date="2018-05-29T13:06:00Z">
        <w:r>
          <w:t xml:space="preserve">považujeme ty </w:t>
        </w:r>
      </w:ins>
      <w:moveTo w:id="155" w:author="Munich Daniel" w:date="2018-05-29T13:05:00Z">
        <w:r>
          <w:t>s alespoň třetinovým podílem článků od autorů z Česka a Slovenska.</w:t>
        </w:r>
      </w:moveTo>
      <w:moveToRangeEnd w:id="148"/>
      <w:commentRangeStart w:id="156"/>
      <w:del w:id="157" w:author="Munich Daniel" w:date="2018-05-29T13:05:00Z">
        <w:r w:rsidR="00B92D85" w:rsidRPr="00B92D85" w:rsidDel="00C42174">
          <w:rPr>
            <w:highlight w:val="yellow"/>
          </w:rPr>
          <w:delText>Místní časopisy</w:delText>
        </w:r>
        <w:r w:rsidR="00B92D85" w:rsidDel="00C42174">
          <w:delText xml:space="preserve"> </w:delText>
        </w:r>
        <w:commentRangeEnd w:id="156"/>
        <w:r w:rsidR="009022A2" w:rsidDel="00C42174">
          <w:rPr>
            <w:rStyle w:val="CommentReference"/>
          </w:rPr>
          <w:commentReference w:id="156"/>
        </w:r>
        <w:r w:rsidR="00B92D85" w:rsidDel="00C42174">
          <w:delText>jsou určeny podle toho, odkud pochází autoři do nich přispívající.</w:delText>
        </w:r>
      </w:del>
      <w:r w:rsidR="00B92D85">
        <w:t xml:space="preserve"> K</w:t>
      </w:r>
      <w:ins w:id="158" w:author="Munich Daniel" w:date="2018-05-29T13:06:00Z">
        <w:r>
          <w:t>e</w:t>
        </w:r>
      </w:ins>
      <w:r w:rsidR="00B92D85">
        <w:t xml:space="preserve"> </w:t>
      </w:r>
      <w:ins w:id="159" w:author="Munich Daniel" w:date="2018-05-29T13:06:00Z">
        <w:r>
          <w:t xml:space="preserve">zjištění autorství </w:t>
        </w:r>
      </w:ins>
      <w:del w:id="160" w:author="Munich Daniel" w:date="2018-05-29T13:06:00Z">
        <w:r w:rsidR="00B92D85" w:rsidDel="00C42174">
          <w:delText xml:space="preserve">tomu jsou </w:delText>
        </w:r>
      </w:del>
      <w:ins w:id="161" w:author="Munich Daniel" w:date="2018-05-29T13:06:00Z">
        <w:r>
          <w:t xml:space="preserve">byly </w:t>
        </w:r>
      </w:ins>
      <w:r w:rsidR="00B92D85">
        <w:t xml:space="preserve">použity údaje z citační databáze </w:t>
      </w:r>
      <w:r w:rsidR="00B92D85" w:rsidRPr="00B92D85">
        <w:rPr>
          <w:highlight w:val="yellow"/>
        </w:rPr>
        <w:t>Scopus</w:t>
      </w:r>
      <w:r w:rsidR="00B92D85">
        <w:t xml:space="preserve"> v období 2011-2015. </w:t>
      </w:r>
      <w:moveFromRangeStart w:id="162" w:author="Munich Daniel" w:date="2018-05-29T13:05:00Z" w:name="move515362484"/>
      <w:moveFrom w:id="163" w:author="Munich Daniel" w:date="2018-05-29T13:05:00Z">
        <w:r w:rsidR="00B92D85" w:rsidDel="00C42174">
          <w:t>Za místní považujeme časopisy s alespoň třetinovým podílem článků od autorů z Česka a Slovenska.</w:t>
        </w:r>
      </w:moveFrom>
      <w:moveFromRangeEnd w:id="162"/>
    </w:p>
    <w:p w14:paraId="14E821B6" w14:textId="77777777" w:rsidR="00B92D85" w:rsidRPr="009022A2" w:rsidRDefault="00B92D85" w:rsidP="00B92D85">
      <w:pPr>
        <w:rPr>
          <w:strike/>
          <w:rPrChange w:id="164" w:author="Munich Daniel" w:date="2018-05-29T10:48:00Z">
            <w:rPr/>
          </w:rPrChange>
        </w:rPr>
      </w:pPr>
      <w:r w:rsidRPr="009022A2">
        <w:rPr>
          <w:strike/>
          <w:rPrChange w:id="165" w:author="Munich Daniel" w:date="2018-05-29T10:48:00Z">
            <w:rPr/>
          </w:rPrChange>
        </w:rPr>
        <w:t xml:space="preserve">Z toho vyplývá, že do analýzy vstupují pouze články v </w:t>
      </w:r>
      <w:r w:rsidRPr="009022A2">
        <w:rPr>
          <w:strike/>
          <w:highlight w:val="yellow"/>
          <w:rPrChange w:id="166" w:author="Munich Daniel" w:date="2018-05-29T10:48:00Z">
            <w:rPr>
              <w:highlight w:val="yellow"/>
            </w:rPr>
          </w:rPrChange>
        </w:rPr>
        <w:t>časopisech indexovaných ve Scopusu</w:t>
      </w:r>
      <w:r w:rsidRPr="009022A2">
        <w:rPr>
          <w:strike/>
          <w:rPrChange w:id="167" w:author="Munich Daniel" w:date="2018-05-29T10:48:00Z">
            <w:rPr/>
          </w:rPrChange>
        </w:rPr>
        <w:t>, které jsou evidované v RIVu. Sledovaný časopis však může být souběžně indexován i ve Web of Science.</w:t>
      </w:r>
    </w:p>
    <w:p w14:paraId="2861FCE3" w14:textId="77777777" w:rsidR="00B92D85" w:rsidRDefault="00B92D85" w:rsidP="00B92D85">
      <w:r>
        <w:t xml:space="preserve">Výzkumné organizace byly rozřazeny do základních </w:t>
      </w:r>
      <w:r w:rsidRPr="00B92D85">
        <w:rPr>
          <w:highlight w:val="yellow"/>
        </w:rPr>
        <w:t>FOS oborů</w:t>
      </w:r>
      <w:r>
        <w:t xml:space="preserve"> podle jejich převažující činnosti a publikačního výstupu.</w:t>
      </w:r>
    </w:p>
    <w:p w14:paraId="522F6C07" w14:textId="77777777" w:rsidR="00B92D85" w:rsidRDefault="00B92D85" w:rsidP="00B92D85"/>
    <w:p w14:paraId="0050210A" w14:textId="77777777"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>
        <w:t xml:space="preserve">Body zobrazují jednotlivá </w:t>
      </w:r>
      <w:r w:rsidRPr="00B92D85">
        <w:rPr>
          <w:highlight w:val="yellow"/>
        </w:rPr>
        <w:t>výzkumná pracoviště</w:t>
      </w:r>
      <w:ins w:id="168" w:author="Munich Daniel" w:date="2018-05-29T13:07:00Z">
        <w:r w:rsidR="00C42174">
          <w:t xml:space="preserve"> (ústavy resp. součásti vysokých škol)</w:t>
        </w:r>
      </w:ins>
    </w:p>
    <w:p w14:paraId="1D101D9B" w14:textId="77777777"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>
        <w:t xml:space="preserve">Na osách jsou </w:t>
      </w:r>
      <w:ins w:id="169" w:author="Munich Daniel" w:date="2018-05-29T13:08:00Z">
        <w:r w:rsidR="00C42174">
          <w:t xml:space="preserve">počty </w:t>
        </w:r>
      </w:ins>
      <w:del w:id="170" w:author="Munich Daniel" w:date="2018-05-29T13:08:00Z">
        <w:r w:rsidDel="00C42174">
          <w:delText xml:space="preserve">podíly </w:delText>
        </w:r>
      </w:del>
      <w:r>
        <w:t xml:space="preserve">článků </w:t>
      </w:r>
      <w:ins w:id="171" w:author="Munich Daniel" w:date="2018-05-29T13:08:00Z">
        <w:r w:rsidR="00C42174">
          <w:t xml:space="preserve">pracoviště </w:t>
        </w:r>
      </w:ins>
      <w:r>
        <w:t xml:space="preserve">v </w:t>
      </w:r>
      <w:r w:rsidRPr="00B92D85">
        <w:rPr>
          <w:highlight w:val="yellow"/>
        </w:rPr>
        <w:t>predátorských</w:t>
      </w:r>
      <w:r>
        <w:t xml:space="preserve"> a </w:t>
      </w:r>
      <w:r w:rsidRPr="00B92D85">
        <w:rPr>
          <w:highlight w:val="yellow"/>
        </w:rPr>
        <w:t>místních</w:t>
      </w:r>
      <w:r>
        <w:t xml:space="preserve"> časopisech na celk</w:t>
      </w:r>
      <w:del w:id="172" w:author="Munich Daniel" w:date="2018-05-29T13:07:00Z">
        <w:r w:rsidDel="00C42174">
          <w:delText>ý</w:delText>
        </w:r>
      </w:del>
      <w:ins w:id="173" w:author="Munich Daniel" w:date="2018-05-29T13:07:00Z">
        <w:r w:rsidR="00C42174">
          <w:t xml:space="preserve">ovém počtu </w:t>
        </w:r>
      </w:ins>
      <w:del w:id="174" w:author="Munich Daniel" w:date="2018-05-29T13:07:00Z">
        <w:r w:rsidDel="00C42174">
          <w:delText xml:space="preserve">ch </w:delText>
        </w:r>
      </w:del>
      <w:r>
        <w:t>člán</w:t>
      </w:r>
      <w:del w:id="175" w:author="Munich Daniel" w:date="2018-05-29T13:07:00Z">
        <w:r w:rsidDel="00C42174">
          <w:delText>cích</w:delText>
        </w:r>
      </w:del>
      <w:ins w:id="176" w:author="Munich Daniel" w:date="2018-05-29T13:07:00Z">
        <w:r w:rsidR="00C42174">
          <w:t>ků</w:t>
        </w:r>
      </w:ins>
      <w:r>
        <w:t xml:space="preserve"> </w:t>
      </w:r>
      <w:ins w:id="177" w:author="Munich Daniel" w:date="2018-05-29T13:07:00Z">
        <w:r w:rsidR="00C42174">
          <w:t xml:space="preserve">pracoviště </w:t>
        </w:r>
      </w:ins>
      <w:r>
        <w:t>(v %)</w:t>
      </w:r>
      <w:ins w:id="178" w:author="Munich Daniel" w:date="2018-05-29T13:18:00Z">
        <w:r w:rsidR="0022488A">
          <w:t xml:space="preserve"> na základě databáze Scopus</w:t>
        </w:r>
      </w:ins>
      <w:r>
        <w:t>.</w:t>
      </w:r>
    </w:p>
    <w:p w14:paraId="0E4C73CB" w14:textId="77777777" w:rsidR="00C42174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ins w:id="179" w:author="Munich Daniel" w:date="2018-05-29T13:11:00Z"/>
        </w:rPr>
      </w:pPr>
      <w:r>
        <w:t xml:space="preserve">Součet obou podílů </w:t>
      </w:r>
      <w:r w:rsidRPr="00B92D85">
        <w:rPr>
          <w:highlight w:val="yellow"/>
        </w:rPr>
        <w:t>nemůže přesáhnout 100 %,</w:t>
      </w:r>
      <w:r>
        <w:t xml:space="preserve"> takže všechny body </w:t>
      </w:r>
      <w:ins w:id="180" w:author="Munich Daniel" w:date="2018-05-29T13:08:00Z">
        <w:r w:rsidR="00C42174">
          <w:t xml:space="preserve">se nacházejí </w:t>
        </w:r>
      </w:ins>
      <w:del w:id="181" w:author="Munich Daniel" w:date="2018-05-29T13:08:00Z">
        <w:r w:rsidDel="00C42174">
          <w:delText xml:space="preserve">jsou </w:delText>
        </w:r>
      </w:del>
      <w:r>
        <w:t xml:space="preserve">pod </w:t>
      </w:r>
      <w:ins w:id="182" w:author="Munich Daniel" w:date="2018-05-29T13:11:00Z">
        <w:r w:rsidR="00C42174">
          <w:t xml:space="preserve">hlavní </w:t>
        </w:r>
      </w:ins>
      <w:r>
        <w:t xml:space="preserve">diagonálou. </w:t>
      </w:r>
    </w:p>
    <w:p w14:paraId="2602E241" w14:textId="77777777" w:rsidR="00B92D85" w:rsidRDefault="00C42174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ins w:id="183" w:author="Munich Daniel" w:date="2018-05-29T13:08:00Z">
        <w:r>
          <w:t xml:space="preserve">Vrstevnice </w:t>
        </w:r>
      </w:ins>
      <w:ins w:id="184" w:author="Munich Daniel" w:date="2018-05-29T13:09:00Z">
        <w:r>
          <w:t>ukazují místa</w:t>
        </w:r>
      </w:ins>
      <w:ins w:id="185" w:author="Munich Daniel" w:date="2018-05-29T13:11:00Z">
        <w:r>
          <w:t xml:space="preserve"> stejného součtu podílů </w:t>
        </w:r>
      </w:ins>
      <w:ins w:id="186" w:author="Munich Daniel" w:date="2018-05-29T13:10:00Z">
        <w:r>
          <w:t xml:space="preserve">článků v místních </w:t>
        </w:r>
      </w:ins>
      <w:ins w:id="187" w:author="Munich Daniel" w:date="2018-05-29T13:11:00Z">
        <w:r>
          <w:t>a</w:t>
        </w:r>
      </w:ins>
      <w:ins w:id="188" w:author="Munich Daniel" w:date="2018-05-29T13:10:00Z">
        <w:r>
          <w:t xml:space="preserve"> predátorských časopisech</w:t>
        </w:r>
      </w:ins>
      <w:del w:id="189" w:author="Munich Daniel" w:date="2018-05-29T13:08:00Z">
        <w:r w:rsidR="00B92D85" w:rsidDel="00C42174">
          <w:delText>Z</w:delText>
        </w:r>
      </w:del>
      <w:del w:id="190" w:author="Munich Daniel" w:date="2018-05-29T13:09:00Z">
        <w:r w:rsidR="00B92D85" w:rsidDel="00C42174">
          <w:delText>výraz</w:delText>
        </w:r>
      </w:del>
      <w:del w:id="191" w:author="Munich Daniel" w:date="2018-05-29T13:08:00Z">
        <w:r w:rsidR="00B92D85" w:rsidDel="00C42174">
          <w:delText xml:space="preserve">něny </w:delText>
        </w:r>
      </w:del>
      <w:del w:id="192" w:author="Munich Daniel" w:date="2018-05-29T13:09:00Z">
        <w:r w:rsidR="00B92D85" w:rsidDel="00C42174">
          <w:delText>jsou i vrstevnice pro nižší součty</w:delText>
        </w:r>
      </w:del>
      <w:r w:rsidR="00B92D85">
        <w:t>.</w:t>
      </w:r>
    </w:p>
    <w:p w14:paraId="57AE913B" w14:textId="77777777" w:rsidR="00B92D85" w:rsidRPr="00C42174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PrChange w:id="193" w:author="Munich Daniel" w:date="2018-05-29T13:14:00Z">
            <w:rPr/>
          </w:rPrChange>
        </w:rPr>
      </w:pPr>
      <w:r>
        <w:t xml:space="preserve">Pracoviště </w:t>
      </w:r>
      <w:ins w:id="194" w:author="Munich Daniel" w:date="2018-05-29T13:12:00Z">
        <w:r w:rsidR="00C42174">
          <w:t xml:space="preserve">na hlavní </w:t>
        </w:r>
      </w:ins>
      <w:del w:id="195" w:author="Munich Daniel" w:date="2018-05-29T13:12:00Z">
        <w:r w:rsidDel="00C42174">
          <w:delText xml:space="preserve">blízko </w:delText>
        </w:r>
      </w:del>
      <w:r>
        <w:t>diagonál</w:t>
      </w:r>
      <w:del w:id="196" w:author="Munich Daniel" w:date="2018-05-29T13:12:00Z">
        <w:r w:rsidDel="00C42174">
          <w:delText>y</w:delText>
        </w:r>
      </w:del>
      <w:ins w:id="197" w:author="Munich Daniel" w:date="2018-05-29T13:12:00Z">
        <w:r w:rsidR="00C42174">
          <w:t xml:space="preserve">e by mělo </w:t>
        </w:r>
      </w:ins>
      <w:del w:id="198" w:author="Munich Daniel" w:date="2018-05-29T13:12:00Z">
        <w:r w:rsidDel="00C42174">
          <w:delText xml:space="preserve"> mají většinu </w:delText>
        </w:r>
      </w:del>
      <w:ins w:id="199" w:author="Munich Daniel" w:date="2018-05-29T13:12:00Z">
        <w:r w:rsidR="00C42174">
          <w:t xml:space="preserve">100 </w:t>
        </w:r>
        <w:r w:rsidR="00C42174">
          <w:rPr>
            <w:lang w:val="en-US"/>
          </w:rPr>
          <w:t xml:space="preserve">% </w:t>
        </w:r>
      </w:ins>
      <w:r>
        <w:t>článků v predátorských a</w:t>
      </w:r>
      <w:del w:id="200" w:author="Munich Daniel" w:date="2018-05-29T13:20:00Z">
        <w:r w:rsidDel="0022488A">
          <w:delText xml:space="preserve"> </w:delText>
        </w:r>
      </w:del>
      <w:ins w:id="201" w:author="Munich Daniel" w:date="2018-05-29T13:12:00Z">
        <w:r w:rsidR="00C42174">
          <w:t xml:space="preserve">nebo </w:t>
        </w:r>
      </w:ins>
      <w:r>
        <w:t>místních č</w:t>
      </w:r>
      <w:r w:rsidRPr="00C42174">
        <w:rPr>
          <w:rPrChange w:id="202" w:author="Munich Daniel" w:date="2018-05-29T13:14:00Z">
            <w:rPr/>
          </w:rPrChange>
        </w:rPr>
        <w:t>asopisech.</w:t>
      </w:r>
    </w:p>
    <w:p w14:paraId="5F06786C" w14:textId="77777777" w:rsidR="00B92D85" w:rsidRPr="00C42174" w:rsidRDefault="00C42174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PrChange w:id="203" w:author="Munich Daniel" w:date="2018-05-29T13:14:00Z">
            <w:rPr/>
          </w:rPrChange>
        </w:rPr>
      </w:pPr>
      <w:ins w:id="204" w:author="Munich Daniel" w:date="2018-05-29T13:12:00Z">
        <w:r w:rsidRPr="00C42174">
          <w:rPr>
            <w:rPrChange w:id="205" w:author="Munich Daniel" w:date="2018-05-29T13:14:00Z">
              <w:rPr/>
            </w:rPrChange>
          </w:rPr>
          <w:t>Čím</w:t>
        </w:r>
        <w:r w:rsidRPr="00C42174">
          <w:rPr>
            <w:rPrChange w:id="206" w:author="Munich Daniel" w:date="2018-05-29T13:14:00Z">
              <w:rPr>
                <w:lang w:val="en-US"/>
              </w:rPr>
            </w:rPrChange>
          </w:rPr>
          <w:t xml:space="preserve"> </w:t>
        </w:r>
      </w:ins>
      <w:ins w:id="207" w:author="Munich Daniel" w:date="2018-05-29T13:13:00Z">
        <w:r w:rsidRPr="00C42174">
          <w:rPr>
            <w:rPrChange w:id="208" w:author="Munich Daniel" w:date="2018-05-29T13:14:00Z">
              <w:rPr>
                <w:lang w:val="en-US"/>
              </w:rPr>
            </w:rPrChange>
          </w:rPr>
          <w:t xml:space="preserve">blíže se </w:t>
        </w:r>
      </w:ins>
      <w:del w:id="209" w:author="Munich Daniel" w:date="2018-05-29T13:13:00Z">
        <w:r w:rsidR="00B92D85" w:rsidRPr="00C42174" w:rsidDel="00C42174">
          <w:rPr>
            <w:rPrChange w:id="210" w:author="Munich Daniel" w:date="2018-05-29T13:14:00Z">
              <w:rPr/>
            </w:rPrChange>
          </w:rPr>
          <w:delText>P</w:delText>
        </w:r>
      </w:del>
      <w:ins w:id="211" w:author="Munich Daniel" w:date="2018-05-29T13:13:00Z">
        <w:r w:rsidRPr="00C42174">
          <w:rPr>
            <w:rPrChange w:id="212" w:author="Munich Daniel" w:date="2018-05-29T13:14:00Z">
              <w:rPr/>
            </w:rPrChange>
          </w:rPr>
          <w:t>p</w:t>
        </w:r>
      </w:ins>
      <w:r w:rsidR="00B92D85" w:rsidRPr="00C42174">
        <w:rPr>
          <w:rPrChange w:id="213" w:author="Munich Daniel" w:date="2018-05-29T13:14:00Z">
            <w:rPr/>
          </w:rPrChange>
        </w:rPr>
        <w:t xml:space="preserve">racoviště </w:t>
      </w:r>
      <w:ins w:id="214" w:author="Munich Daniel" w:date="2018-05-29T13:13:00Z">
        <w:r w:rsidRPr="00C42174">
          <w:rPr>
            <w:rPrChange w:id="215" w:author="Munich Daniel" w:date="2018-05-29T13:14:00Z">
              <w:rPr/>
            </w:rPrChange>
          </w:rPr>
          <w:t xml:space="preserve">nachází </w:t>
        </w:r>
      </w:ins>
      <w:del w:id="216" w:author="Munich Daniel" w:date="2018-05-29T13:13:00Z">
        <w:r w:rsidR="00B92D85" w:rsidRPr="00C42174" w:rsidDel="00C42174">
          <w:rPr>
            <w:rPrChange w:id="217" w:author="Munich Daniel" w:date="2018-05-29T13:14:00Z">
              <w:rPr/>
            </w:rPrChange>
          </w:rPr>
          <w:delText xml:space="preserve">v </w:delText>
        </w:r>
      </w:del>
      <w:r w:rsidR="00B92D85" w:rsidRPr="00C42174">
        <w:rPr>
          <w:rPrChange w:id="218" w:author="Munich Daniel" w:date="2018-05-29T13:14:00Z">
            <w:rPr/>
          </w:rPrChange>
        </w:rPr>
        <w:t>levém</w:t>
      </w:r>
      <w:ins w:id="219" w:author="Munich Daniel" w:date="2018-05-29T13:13:00Z">
        <w:r w:rsidRPr="00C42174">
          <w:rPr>
            <w:rPrChange w:id="220" w:author="Munich Daniel" w:date="2018-05-29T13:14:00Z">
              <w:rPr/>
            </w:rPrChange>
          </w:rPr>
          <w:t>u</w:t>
        </w:r>
      </w:ins>
      <w:r w:rsidR="00B92D85" w:rsidRPr="00C42174">
        <w:rPr>
          <w:rPrChange w:id="221" w:author="Munich Daniel" w:date="2018-05-29T13:14:00Z">
            <w:rPr/>
          </w:rPrChange>
        </w:rPr>
        <w:t xml:space="preserve"> dolním</w:t>
      </w:r>
      <w:ins w:id="222" w:author="Munich Daniel" w:date="2018-05-29T13:13:00Z">
        <w:r w:rsidRPr="00C42174">
          <w:rPr>
            <w:rPrChange w:id="223" w:author="Munich Daniel" w:date="2018-05-29T13:14:00Z">
              <w:rPr/>
            </w:rPrChange>
          </w:rPr>
          <w:t>u</w:t>
        </w:r>
      </w:ins>
      <w:r w:rsidR="00B92D85" w:rsidRPr="00C42174">
        <w:rPr>
          <w:rPrChange w:id="224" w:author="Munich Daniel" w:date="2018-05-29T13:14:00Z">
            <w:rPr/>
          </w:rPrChange>
        </w:rPr>
        <w:t xml:space="preserve"> rohu</w:t>
      </w:r>
      <w:ins w:id="225" w:author="Munich Daniel" w:date="2018-05-29T13:13:00Z">
        <w:r w:rsidRPr="00C42174">
          <w:rPr>
            <w:rPrChange w:id="226" w:author="Munich Daniel" w:date="2018-05-29T13:14:00Z">
              <w:rPr/>
            </w:rPrChange>
          </w:rPr>
          <w:t>, tím menší podíly vykazuje v místníc</w:t>
        </w:r>
      </w:ins>
      <w:ins w:id="227" w:author="Munich Daniel" w:date="2018-05-29T13:14:00Z">
        <w:r w:rsidRPr="00C42174">
          <w:rPr>
            <w:rPrChange w:id="228" w:author="Munich Daniel" w:date="2018-05-29T13:14:00Z">
              <w:rPr/>
            </w:rPrChange>
          </w:rPr>
          <w:t>h</w:t>
        </w:r>
      </w:ins>
      <w:ins w:id="229" w:author="Munich Daniel" w:date="2018-05-29T13:13:00Z">
        <w:r w:rsidRPr="00C42174">
          <w:rPr>
            <w:rPrChange w:id="230" w:author="Munich Daniel" w:date="2018-05-29T13:14:00Z">
              <w:rPr/>
            </w:rPrChange>
          </w:rPr>
          <w:t xml:space="preserve"> a predátorských časopisech</w:t>
        </w:r>
      </w:ins>
      <w:del w:id="231" w:author="Munich Daniel" w:date="2018-05-29T13:13:00Z">
        <w:r w:rsidR="00B92D85" w:rsidRPr="00C42174" w:rsidDel="00C42174">
          <w:rPr>
            <w:rPrChange w:id="232" w:author="Munich Daniel" w:date="2018-05-29T13:14:00Z">
              <w:rPr/>
            </w:rPrChange>
          </w:rPr>
          <w:delText xml:space="preserve"> v takových časopisech články nemají</w:delText>
        </w:r>
      </w:del>
      <w:r w:rsidR="00B92D85" w:rsidRPr="00C42174">
        <w:rPr>
          <w:rPrChange w:id="233" w:author="Munich Daniel" w:date="2018-05-29T13:14:00Z">
            <w:rPr/>
          </w:rPrChange>
        </w:rPr>
        <w:t>.</w:t>
      </w:r>
    </w:p>
    <w:p w14:paraId="1646A7F8" w14:textId="77777777" w:rsidR="00B92D85" w:rsidRDefault="00B92D85" w:rsidP="00B92D85"/>
    <w:p w14:paraId="2FA69BAD" w14:textId="77777777"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</w:pPr>
      <w:r>
        <w:t xml:space="preserve">Kliknutím na legendu </w:t>
      </w:r>
      <w:r w:rsidRPr="00B92D85">
        <w:rPr>
          <w:b/>
        </w:rPr>
        <w:t>zobrazíte či skryjete</w:t>
      </w:r>
      <w:r>
        <w:t xml:space="preserve"> různé obory a typy pracovišť</w:t>
      </w:r>
    </w:p>
    <w:p w14:paraId="25AF19BC" w14:textId="77777777"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</w:pPr>
      <w:r>
        <w:t xml:space="preserve">Pro podrobnosti </w:t>
      </w:r>
      <w:r w:rsidRPr="00B92D85">
        <w:rPr>
          <w:b/>
        </w:rPr>
        <w:t>klikněte</w:t>
      </w:r>
      <w:r>
        <w:t xml:space="preserve"> na jednotlivý bod či </w:t>
      </w:r>
      <w:r w:rsidRPr="00B92D85">
        <w:rPr>
          <w:b/>
        </w:rPr>
        <w:t>vyhledejte</w:t>
      </w:r>
      <w:r>
        <w:t xml:space="preserve"> konkrétní pracoviště podle názvu v roletkovém menu nad grafem.</w:t>
      </w:r>
    </w:p>
    <w:p w14:paraId="497B0BA0" w14:textId="77777777"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</w:pPr>
      <w:r>
        <w:t xml:space="preserve">Po vybrání konkrétního pracoviště si </w:t>
      </w:r>
      <w:ins w:id="234" w:author="Munich Daniel" w:date="2018-05-29T13:14:00Z">
        <w:r w:rsidR="00C42174">
          <w:t xml:space="preserve">můžete </w:t>
        </w:r>
      </w:ins>
      <w:del w:id="235" w:author="Munich Daniel" w:date="2018-05-29T13:14:00Z">
        <w:r w:rsidDel="00C42174">
          <w:delText xml:space="preserve">budete moci </w:delText>
        </w:r>
      </w:del>
      <w:r w:rsidRPr="00B92D85">
        <w:rPr>
          <w:b/>
        </w:rPr>
        <w:t>stáhnout</w:t>
      </w:r>
      <w:r>
        <w:t xml:space="preserve"> </w:t>
      </w:r>
      <w:ins w:id="236" w:author="Munich Daniel" w:date="2018-05-29T13:14:00Z">
        <w:r w:rsidR="00C42174">
          <w:t xml:space="preserve">vybraný </w:t>
        </w:r>
      </w:ins>
      <w:r>
        <w:t>seznam článků v predátorských a místních časopisech.</w:t>
      </w:r>
    </w:p>
    <w:p w14:paraId="1079DA29" w14:textId="77777777" w:rsidR="00B92D85" w:rsidRDefault="00B92D85" w:rsidP="00B92D85"/>
    <w:p w14:paraId="2DB312FD" w14:textId="77777777" w:rsidR="00B92D85" w:rsidRDefault="00B92D85" w:rsidP="00B92D85"/>
    <w:p w14:paraId="49EC4150" w14:textId="77777777" w:rsidR="00B92D85" w:rsidRP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92D85">
        <w:rPr>
          <w:b/>
        </w:rPr>
        <w:t>Celkový obrázek</w:t>
      </w:r>
    </w:p>
    <w:p w14:paraId="079265E5" w14:textId="77777777"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Publikování v predátorských časopisech </w:t>
      </w:r>
      <w:ins w:id="237" w:author="Munich Daniel" w:date="2018-05-29T13:14:00Z">
        <w:r w:rsidR="00C42174">
          <w:t xml:space="preserve">praktikuje </w:t>
        </w:r>
      </w:ins>
      <w:del w:id="238" w:author="Munich Daniel" w:date="2018-05-29T13:14:00Z">
        <w:r w:rsidDel="00C42174">
          <w:delText xml:space="preserve">sužuje </w:delText>
        </w:r>
      </w:del>
      <w:r>
        <w:t xml:space="preserve">jen </w:t>
      </w:r>
      <w:ins w:id="239" w:author="Munich Daniel" w:date="2018-05-29T13:17:00Z">
        <w:r w:rsidR="0022488A">
          <w:t xml:space="preserve">omezený </w:t>
        </w:r>
      </w:ins>
      <w:del w:id="240" w:author="Munich Daniel" w:date="2018-05-29T13:17:00Z">
        <w:r w:rsidDel="0022488A">
          <w:delText xml:space="preserve">menší </w:delText>
        </w:r>
      </w:del>
      <w:r>
        <w:t xml:space="preserve">počet pracovišť. </w:t>
      </w:r>
      <w:del w:id="241" w:author="Munich Daniel" w:date="2018-05-29T13:17:00Z">
        <w:r w:rsidDel="0022488A">
          <w:delText>Naopak p</w:delText>
        </w:r>
      </w:del>
      <w:ins w:id="242" w:author="Munich Daniel" w:date="2018-05-29T13:17:00Z">
        <w:r w:rsidR="0022488A">
          <w:t>P</w:t>
        </w:r>
      </w:ins>
      <w:r>
        <w:t xml:space="preserve">ublikování v místních časopisech je </w:t>
      </w:r>
      <w:ins w:id="243" w:author="Munich Daniel" w:date="2018-05-29T13:17:00Z">
        <w:r w:rsidR="0022488A">
          <w:t xml:space="preserve">však poměrně </w:t>
        </w:r>
      </w:ins>
      <w:del w:id="244" w:author="Munich Daniel" w:date="2018-05-29T13:17:00Z">
        <w:r w:rsidDel="0022488A">
          <w:delText xml:space="preserve">velmi </w:delText>
        </w:r>
      </w:del>
      <w:r>
        <w:t xml:space="preserve">rozšířené. </w:t>
      </w:r>
      <w:del w:id="245" w:author="Munich Daniel" w:date="2018-05-29T13:17:00Z">
        <w:r w:rsidDel="0022488A">
          <w:delText>Jen t</w:delText>
        </w:r>
      </w:del>
      <w:ins w:id="246" w:author="Munich Daniel" w:date="2018-05-29T13:17:00Z">
        <w:r w:rsidR="0022488A">
          <w:t>T</w:t>
        </w:r>
      </w:ins>
      <w:r>
        <w:t>ři pracoviště mají v</w:t>
      </w:r>
      <w:ins w:id="247" w:author="Munich Daniel" w:date="2018-05-29T13:17:00Z">
        <w:r w:rsidR="0022488A">
          <w:t xml:space="preserve">yšší </w:t>
        </w:r>
      </w:ins>
      <w:del w:id="248" w:author="Munich Daniel" w:date="2018-05-29T13:17:00Z">
        <w:r w:rsidDel="0022488A">
          <w:delText>ě</w:delText>
        </w:r>
      </w:del>
      <w:del w:id="249" w:author="Munich Daniel" w:date="2018-05-29T13:18:00Z">
        <w:r w:rsidDel="0022488A">
          <w:delText xml:space="preserve">tší </w:delText>
        </w:r>
      </w:del>
      <w:r>
        <w:t>podíl predátorských než místních článků.</w:t>
      </w:r>
    </w:p>
    <w:p w14:paraId="165BAEC7" w14:textId="77777777"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Na první pohled jsou rovněž patrné velké </w:t>
      </w:r>
      <w:ins w:id="250" w:author="Munich Daniel" w:date="2018-05-29T13:21:00Z">
        <w:r w:rsidR="0022488A">
          <w:t xml:space="preserve">publikační </w:t>
        </w:r>
      </w:ins>
      <w:r>
        <w:t>rozdíly mezi obory.</w:t>
      </w:r>
    </w:p>
    <w:p w14:paraId="564CBEB1" w14:textId="77777777" w:rsidR="00B92D85" w:rsidRDefault="00B92D85" w:rsidP="00B92D85"/>
    <w:p w14:paraId="593C6131" w14:textId="77777777" w:rsidR="00B92D85" w:rsidRDefault="00B92D85" w:rsidP="00B92D85"/>
    <w:p w14:paraId="7C698D48" w14:textId="77777777" w:rsidR="00B92D85" w:rsidRDefault="00B92D85" w:rsidP="00B92D85">
      <w:pPr>
        <w:pStyle w:val="Heading2"/>
      </w:pPr>
    </w:p>
    <w:p w14:paraId="785E065A" w14:textId="77777777" w:rsidR="00B92D85" w:rsidRDefault="00B92D85" w:rsidP="00B92D85">
      <w:pPr>
        <w:pStyle w:val="Heading2"/>
      </w:pPr>
    </w:p>
    <w:p w14:paraId="4A26ACFF" w14:textId="77777777" w:rsidR="00B92D85" w:rsidRDefault="00B92D85" w:rsidP="00B92D85">
      <w:pPr>
        <w:pStyle w:val="Heading2"/>
      </w:pPr>
      <w:r w:rsidRPr="00B92D85">
        <w:t>Přírodní vs. společenské vědy</w:t>
      </w:r>
    </w:p>
    <w:p w14:paraId="48C787AE" w14:textId="77777777" w:rsidR="00B92D85" w:rsidRDefault="00B92D85" w:rsidP="00B92D85"/>
    <w:p w14:paraId="29ACFE45" w14:textId="77777777" w:rsidR="00B92D85" w:rsidRP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92D85">
        <w:rPr>
          <w:b/>
        </w:rPr>
        <w:t>Zásadní rozdíl</w:t>
      </w:r>
    </w:p>
    <w:p w14:paraId="6CA371A8" w14:textId="77777777"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Zvláště ve </w:t>
      </w:r>
      <w:r w:rsidRPr="00B92D85">
        <w:rPr>
          <w:color w:val="9BBB59" w:themeColor="accent3"/>
        </w:rPr>
        <w:t xml:space="preserve">společenských vědách </w:t>
      </w:r>
      <w:r>
        <w:t xml:space="preserve">najdeme řadu pracovišť s vysokým podílem jak predátorských tak i místních publikací. </w:t>
      </w:r>
      <w:ins w:id="251" w:author="Munich Daniel" w:date="2018-05-29T13:21:00Z">
        <w:r w:rsidR="0022488A">
          <w:t xml:space="preserve">V těchto oborech </w:t>
        </w:r>
      </w:ins>
      <w:del w:id="252" w:author="Munich Daniel" w:date="2018-05-29T13:21:00Z">
        <w:r w:rsidDel="0022488A">
          <w:delText xml:space="preserve">Není v tomto oboru </w:delText>
        </w:r>
      </w:del>
      <w:ins w:id="253" w:author="Munich Daniel" w:date="2018-05-29T13:21:00Z">
        <w:r w:rsidR="0022488A">
          <w:t xml:space="preserve">se stává, že </w:t>
        </w:r>
      </w:ins>
      <w:del w:id="254" w:author="Munich Daniel" w:date="2018-05-29T13:21:00Z">
        <w:r w:rsidDel="0022488A">
          <w:delText xml:space="preserve">výjimkou, aby </w:delText>
        </w:r>
      </w:del>
      <w:r>
        <w:t>souhrnně do těchto dvou kategorií spad</w:t>
      </w:r>
      <w:del w:id="255" w:author="Munich Daniel" w:date="2018-05-29T13:21:00Z">
        <w:r w:rsidDel="0022488A">
          <w:delText>alo</w:delText>
        </w:r>
      </w:del>
      <w:ins w:id="256" w:author="Munich Daniel" w:date="2018-05-29T13:21:00Z">
        <w:r w:rsidR="0022488A">
          <w:t>á</w:t>
        </w:r>
      </w:ins>
      <w:r>
        <w:t xml:space="preserve"> více jak 60 % či dokonce 80 % publikačního výkonu pracoviště.</w:t>
      </w:r>
    </w:p>
    <w:p w14:paraId="554C3D01" w14:textId="661D51F8"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Rozdíl oproti </w:t>
      </w:r>
      <w:r w:rsidRPr="00B92D85">
        <w:rPr>
          <w:color w:val="FF0000"/>
        </w:rPr>
        <w:t xml:space="preserve">přírodním vědám </w:t>
      </w:r>
      <w:ins w:id="257" w:author="Munich Daniel" w:date="2018-05-29T14:04:00Z">
        <w:r w:rsidR="002A7C3E">
          <w:rPr>
            <w:color w:val="FF0000"/>
          </w:rPr>
          <w:t xml:space="preserve">je </w:t>
        </w:r>
      </w:ins>
      <w:bookmarkStart w:id="258" w:name="_GoBack"/>
      <w:bookmarkEnd w:id="258"/>
      <w:del w:id="259" w:author="Munich Daniel" w:date="2018-05-29T13:22:00Z">
        <w:r w:rsidDel="0022488A">
          <w:delText xml:space="preserve">je v obou kategoriích </w:delText>
        </w:r>
      </w:del>
      <w:ins w:id="260" w:author="Munich Daniel" w:date="2018-05-29T13:22:00Z">
        <w:r w:rsidR="0022488A">
          <w:t>obrovský</w:t>
        </w:r>
      </w:ins>
      <w:del w:id="261" w:author="Munich Daniel" w:date="2018-05-29T13:22:00Z">
        <w:r w:rsidDel="0022488A">
          <w:delText>do očí bijící</w:delText>
        </w:r>
      </w:del>
      <w:r>
        <w:t xml:space="preserve">. </w:t>
      </w:r>
      <w:ins w:id="262" w:author="Munich Daniel" w:date="2018-05-29T13:22:00Z">
        <w:r w:rsidR="0022488A">
          <w:t xml:space="preserve">Pracoviště </w:t>
        </w:r>
      </w:ins>
      <w:del w:id="263" w:author="Munich Daniel" w:date="2018-05-29T13:22:00Z">
        <w:r w:rsidDel="0022488A">
          <w:delText>P</w:delText>
        </w:r>
      </w:del>
      <w:ins w:id="264" w:author="Munich Daniel" w:date="2018-05-29T13:22:00Z">
        <w:r w:rsidR="0022488A">
          <w:t>p</w:t>
        </w:r>
      </w:ins>
      <w:r>
        <w:t>řírod</w:t>
      </w:r>
      <w:del w:id="265" w:author="Munich Daniel" w:date="2018-05-29T13:22:00Z">
        <w:r w:rsidDel="0022488A">
          <w:delText>ovědecká</w:delText>
        </w:r>
      </w:del>
      <w:ins w:id="266" w:author="Munich Daniel" w:date="2018-05-29T13:22:00Z">
        <w:r w:rsidR="0022488A">
          <w:t>ních</w:t>
        </w:r>
      </w:ins>
      <w:r>
        <w:t xml:space="preserve"> </w:t>
      </w:r>
      <w:ins w:id="267" w:author="Munich Daniel" w:date="2018-05-29T13:22:00Z">
        <w:r w:rsidR="0022488A">
          <w:t xml:space="preserve">věd se </w:t>
        </w:r>
      </w:ins>
      <w:del w:id="268" w:author="Munich Daniel" w:date="2018-05-29T13:22:00Z">
        <w:r w:rsidDel="0022488A">
          <w:delText xml:space="preserve">pracoviště jsou </w:delText>
        </w:r>
      </w:del>
      <w:r>
        <w:t xml:space="preserve">v drtivé většině </w:t>
      </w:r>
      <w:ins w:id="269" w:author="Munich Daniel" w:date="2018-05-29T13:22:00Z">
        <w:r w:rsidR="0022488A">
          <w:t xml:space="preserve">nachází </w:t>
        </w:r>
      </w:ins>
      <w:del w:id="270" w:author="Munich Daniel" w:date="2018-05-29T13:22:00Z">
        <w:r w:rsidDel="0022488A">
          <w:delText xml:space="preserve">bezpečně ukryta </w:delText>
        </w:r>
      </w:del>
      <w:r>
        <w:t xml:space="preserve">v levém dolním rohu. Jen několik </w:t>
      </w:r>
      <w:ins w:id="271" w:author="Munich Daniel" w:date="2018-05-29T13:22:00Z">
        <w:r w:rsidR="0022488A">
          <w:t>z</w:t>
        </w:r>
      </w:ins>
      <w:ins w:id="272" w:author="Munich Daniel" w:date="2018-05-29T13:23:00Z">
        <w:r w:rsidR="0022488A">
          <w:t> </w:t>
        </w:r>
      </w:ins>
      <w:ins w:id="273" w:author="Munich Daniel" w:date="2018-05-29T13:22:00Z">
        <w:r w:rsidR="0022488A">
          <w:t xml:space="preserve">nich </w:t>
        </w:r>
      </w:ins>
      <w:ins w:id="274" w:author="Munich Daniel" w:date="2018-05-29T13:23:00Z">
        <w:r w:rsidR="0022488A">
          <w:t xml:space="preserve">se nachází </w:t>
        </w:r>
      </w:ins>
      <w:del w:id="275" w:author="Munich Daniel" w:date="2018-05-29T13:23:00Z">
        <w:r w:rsidDel="0022488A">
          <w:delText xml:space="preserve">jich vystoupalo na výrazně </w:delText>
        </w:r>
      </w:del>
      <w:ins w:id="276" w:author="Munich Daniel" w:date="2018-05-29T13:23:00Z">
        <w:r w:rsidR="0022488A">
          <w:t xml:space="preserve">na vyšších úrovních </w:t>
        </w:r>
      </w:ins>
      <w:del w:id="277" w:author="Munich Daniel" w:date="2018-05-29T13:23:00Z">
        <w:r w:rsidDel="0022488A">
          <w:delText xml:space="preserve">vyšší </w:delText>
        </w:r>
      </w:del>
      <w:r>
        <w:t>vrstevnic</w:t>
      </w:r>
      <w:del w:id="278" w:author="Munich Daniel" w:date="2018-05-29T13:23:00Z">
        <w:r w:rsidDel="0022488A">
          <w:delText>e</w:delText>
        </w:r>
      </w:del>
      <w:r>
        <w:t>.</w:t>
      </w:r>
    </w:p>
    <w:p w14:paraId="68CD3CAE" w14:textId="77777777" w:rsidR="00B92D85" w:rsidRDefault="0022488A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ins w:id="279" w:author="Munich Daniel" w:date="2018-05-29T13:23:00Z">
        <w:r>
          <w:t xml:space="preserve">Je zřejmé, proč vědci z oborů </w:t>
        </w:r>
      </w:ins>
      <w:del w:id="280" w:author="Munich Daniel" w:date="2018-05-29T13:24:00Z">
        <w:r w:rsidR="00B92D85" w:rsidDel="0022488A">
          <w:delText xml:space="preserve">Nelze se divit, že </w:delText>
        </w:r>
      </w:del>
      <w:r w:rsidR="00B92D85">
        <w:t>přírod</w:t>
      </w:r>
      <w:ins w:id="281" w:author="Munich Daniel" w:date="2018-05-29T13:24:00Z">
        <w:r>
          <w:t xml:space="preserve">ních věd </w:t>
        </w:r>
      </w:ins>
      <w:del w:id="282" w:author="Munich Daniel" w:date="2018-05-29T13:25:00Z">
        <w:r w:rsidR="00B92D85" w:rsidDel="0022488A">
          <w:delText xml:space="preserve">ovědci občas </w:delText>
        </w:r>
      </w:del>
      <w:del w:id="283" w:author="Munich Daniel" w:date="2018-05-29T13:27:00Z">
        <w:r w:rsidR="00B92D85" w:rsidDel="003538A3">
          <w:delText>nechápou</w:delText>
        </w:r>
      </w:del>
      <w:del w:id="284" w:author="Munich Daniel" w:date="2018-05-29T13:25:00Z">
        <w:r w:rsidR="00B92D85" w:rsidDel="0022488A">
          <w:delText>, na co si jejich společenskovědní kolegové v oblasti hodnocení vědy stěžují</w:delText>
        </w:r>
      </w:del>
      <w:ins w:id="285" w:author="Munich Daniel" w:date="2018-05-29T13:27:00Z">
        <w:r w:rsidR="003538A3">
          <w:t xml:space="preserve">dostatečně nevnímali </w:t>
        </w:r>
      </w:ins>
      <w:ins w:id="286" w:author="Munich Daniel" w:date="2018-05-29T13:28:00Z">
        <w:r w:rsidR="003538A3">
          <w:t xml:space="preserve">nežádoucí </w:t>
        </w:r>
      </w:ins>
      <w:ins w:id="287" w:author="Munich Daniel" w:date="2018-05-29T13:27:00Z">
        <w:r w:rsidR="003538A3">
          <w:t>dopad</w:t>
        </w:r>
      </w:ins>
      <w:ins w:id="288" w:author="Munich Daniel" w:date="2018-05-29T13:28:00Z">
        <w:r w:rsidR="003538A3">
          <w:t>y</w:t>
        </w:r>
      </w:ins>
      <w:ins w:id="289" w:author="Munich Daniel" w:date="2018-05-29T13:27:00Z">
        <w:r w:rsidR="003538A3">
          <w:t xml:space="preserve"> </w:t>
        </w:r>
      </w:ins>
      <w:ins w:id="290" w:author="Munich Daniel" w:date="2018-05-29T13:26:00Z">
        <w:r w:rsidR="003538A3">
          <w:t>nezdrav</w:t>
        </w:r>
      </w:ins>
      <w:ins w:id="291" w:author="Munich Daniel" w:date="2018-05-29T13:27:00Z">
        <w:r w:rsidR="003538A3">
          <w:t>ých</w:t>
        </w:r>
      </w:ins>
      <w:ins w:id="292" w:author="Munich Daniel" w:date="2018-05-29T13:26:00Z">
        <w:r w:rsidR="003538A3">
          <w:t xml:space="preserve"> motivac</w:t>
        </w:r>
      </w:ins>
      <w:ins w:id="293" w:author="Munich Daniel" w:date="2018-05-29T13:27:00Z">
        <w:r w:rsidR="003538A3">
          <w:t>í</w:t>
        </w:r>
      </w:ins>
      <w:ins w:id="294" w:author="Munich Daniel" w:date="2018-05-29T13:26:00Z">
        <w:r w:rsidR="003538A3">
          <w:t xml:space="preserve"> původního vládního hodnocení</w:t>
        </w:r>
      </w:ins>
      <w:r w:rsidR="00B92D85">
        <w:t>.</w:t>
      </w:r>
    </w:p>
    <w:p w14:paraId="249DDFF1" w14:textId="77777777" w:rsidR="00B92D85" w:rsidRDefault="00B92D85" w:rsidP="00B92D85"/>
    <w:p w14:paraId="57A4D646" w14:textId="77777777" w:rsidR="00B92D85" w:rsidRDefault="00B92D85" w:rsidP="00B92D85"/>
    <w:p w14:paraId="69BD1E55" w14:textId="77777777" w:rsidR="00B92D85" w:rsidRPr="00B92D85" w:rsidRDefault="00B92D85" w:rsidP="00B92D85">
      <w:pPr>
        <w:rPr>
          <w:b/>
        </w:rPr>
      </w:pPr>
      <w:r w:rsidRPr="00B92D85">
        <w:rPr>
          <w:b/>
        </w:rPr>
        <w:t>Kde je problém?</w:t>
      </w:r>
    </w:p>
    <w:p w14:paraId="17419A18" w14:textId="77777777" w:rsidR="00B92D85" w:rsidRDefault="003538A3" w:rsidP="00B92D85">
      <w:ins w:id="295" w:author="Munich Daniel" w:date="2018-05-29T13:28:00Z">
        <w:r>
          <w:t xml:space="preserve">Rozšířený fenomén </w:t>
        </w:r>
      </w:ins>
      <w:del w:id="296" w:author="Munich Daniel" w:date="2018-05-29T13:28:00Z">
        <w:r w:rsidR="00B92D85" w:rsidDel="003538A3">
          <w:delText xml:space="preserve">Průšvih </w:delText>
        </w:r>
      </w:del>
      <w:r w:rsidR="00B92D85">
        <w:t>predátorského publikování v</w:t>
      </w:r>
      <w:del w:id="297" w:author="Munich Daniel" w:date="2018-05-29T13:29:00Z">
        <w:r w:rsidR="00B92D85" w:rsidDel="003538A3">
          <w:delText xml:space="preserve">e </w:delText>
        </w:r>
      </w:del>
      <w:ins w:id="298" w:author="Munich Daniel" w:date="2018-05-29T13:29:00Z">
        <w:r>
          <w:t xml:space="preserve"> českých </w:t>
        </w:r>
      </w:ins>
      <w:r w:rsidR="00B92D85">
        <w:t xml:space="preserve">společenských vědách </w:t>
      </w:r>
      <w:ins w:id="299" w:author="Munich Daniel" w:date="2018-05-29T13:30:00Z">
        <w:r>
          <w:t xml:space="preserve">je zřejmě </w:t>
        </w:r>
      </w:ins>
      <w:ins w:id="300" w:author="Munich Daniel" w:date="2018-05-29T13:42:00Z">
        <w:r w:rsidR="007C08F9">
          <w:t>reliktem</w:t>
        </w:r>
      </w:ins>
      <w:ins w:id="301" w:author="Munich Daniel" w:date="2018-05-29T13:40:00Z">
        <w:r w:rsidR="007C08F9">
          <w:t xml:space="preserve"> </w:t>
        </w:r>
      </w:ins>
      <w:ins w:id="302" w:author="Munich Daniel" w:date="2018-05-29T13:41:00Z">
        <w:r w:rsidR="007C08F9">
          <w:t xml:space="preserve">mezinárodní izolace a všeobecné </w:t>
        </w:r>
      </w:ins>
      <w:ins w:id="303" w:author="Munich Daniel" w:date="2018-05-29T13:40:00Z">
        <w:r w:rsidR="007C08F9">
          <w:t xml:space="preserve">ideologické </w:t>
        </w:r>
      </w:ins>
      <w:ins w:id="304" w:author="Munich Daniel" w:date="2018-05-29T13:30:00Z">
        <w:r>
          <w:t xml:space="preserve">devastace akademické kultury a standardů v těchto vědách </w:t>
        </w:r>
      </w:ins>
      <w:del w:id="305" w:author="Munich Daniel" w:date="2018-05-29T13:30:00Z">
        <w:r w:rsidR="00B92D85" w:rsidDel="003538A3">
          <w:delText xml:space="preserve">dokládá nejenom, že se doposud nedokázaly zmátořit z desítek let trvající devastace </w:delText>
        </w:r>
      </w:del>
      <w:r w:rsidR="00B92D85">
        <w:t>komunistickým režimem</w:t>
      </w:r>
      <w:del w:id="306" w:author="Munich Daniel" w:date="2018-05-29T13:31:00Z">
        <w:r w:rsidR="00B92D85" w:rsidDel="003538A3">
          <w:delText>,</w:delText>
        </w:r>
      </w:del>
      <w:ins w:id="307" w:author="Munich Daniel" w:date="2018-05-29T13:31:00Z">
        <w:r>
          <w:t>.</w:t>
        </w:r>
      </w:ins>
      <w:r w:rsidR="00B92D85">
        <w:t xml:space="preserve"> </w:t>
      </w:r>
      <w:del w:id="308" w:author="Munich Daniel" w:date="2018-05-29T13:31:00Z">
        <w:r w:rsidR="00B92D85" w:rsidDel="003538A3">
          <w:delText>ale i mimořádnou míru jejich pokřivení kafemlejnkem</w:delText>
        </w:r>
      </w:del>
      <w:ins w:id="309" w:author="Munich Daniel" w:date="2018-05-29T13:31:00Z">
        <w:r>
          <w:t xml:space="preserve">Vládní hodnocení výzkumných organizací (kafemlejnek) </w:t>
        </w:r>
      </w:ins>
      <w:ins w:id="310" w:author="Munich Daniel" w:date="2018-05-29T13:32:00Z">
        <w:r>
          <w:t>tento problém zakonzervovalo</w:t>
        </w:r>
      </w:ins>
      <w:ins w:id="311" w:author="Munich Daniel" w:date="2018-05-29T13:41:00Z">
        <w:r w:rsidR="007C08F9">
          <w:t xml:space="preserve">, dobré praxi prostor </w:t>
        </w:r>
      </w:ins>
      <w:ins w:id="312" w:author="Munich Daniel" w:date="2018-05-29T13:43:00Z">
        <w:r w:rsidR="007C08F9">
          <w:t xml:space="preserve">příliš </w:t>
        </w:r>
      </w:ins>
      <w:ins w:id="313" w:author="Munich Daniel" w:date="2018-05-29T13:41:00Z">
        <w:r w:rsidR="007C08F9">
          <w:t>neotevřelo a</w:t>
        </w:r>
      </w:ins>
      <w:ins w:id="314" w:author="Munich Daniel" w:date="2018-05-29T13:32:00Z">
        <w:r>
          <w:t xml:space="preserve"> </w:t>
        </w:r>
      </w:ins>
      <w:ins w:id="315" w:author="Munich Daniel" w:date="2018-05-29T13:33:00Z">
        <w:r>
          <w:t xml:space="preserve">v některých ohledech </w:t>
        </w:r>
      </w:ins>
      <w:ins w:id="316" w:author="Munich Daniel" w:date="2018-05-29T13:42:00Z">
        <w:r w:rsidR="007C08F9">
          <w:t xml:space="preserve">společenských věd </w:t>
        </w:r>
      </w:ins>
      <w:ins w:id="317" w:author="Munich Daniel" w:date="2018-05-29T13:33:00Z">
        <w:r>
          <w:t xml:space="preserve">dokonce </w:t>
        </w:r>
      </w:ins>
      <w:ins w:id="318" w:author="Munich Daniel" w:date="2018-05-29T13:42:00Z">
        <w:r w:rsidR="007C08F9">
          <w:t xml:space="preserve">problémy </w:t>
        </w:r>
      </w:ins>
      <w:ins w:id="319" w:author="Munich Daniel" w:date="2018-05-29T13:33:00Z">
        <w:r>
          <w:t>ještě více prohloubilo</w:t>
        </w:r>
      </w:ins>
      <w:r w:rsidR="00B92D85">
        <w:t>.</w:t>
      </w:r>
    </w:p>
    <w:p w14:paraId="4AC13DD2" w14:textId="77777777" w:rsidR="00B92D85" w:rsidDel="003538A3" w:rsidRDefault="00B92D85" w:rsidP="00B92D85">
      <w:pPr>
        <w:rPr>
          <w:del w:id="320" w:author="Munich Daniel" w:date="2018-05-29T13:33:00Z"/>
        </w:rPr>
      </w:pPr>
      <w:del w:id="321" w:author="Munich Daniel" w:date="2018-05-29T13:33:00Z">
        <w:r w:rsidDel="003538A3">
          <w:delText>Při zpětném pohledu se jako mimořádně zrádné jeví rozhodnutí, že za články v časopisech, které jsou indexovány ve Scopusu, ale nikoliv ve Web of Science, budou podle Metodiky 2013 přidělovány body ve společenských avšak nikoliv v drtivé většině přírodních věd. Kafemlejnek tím znásobil prostor pro nahánění bodů skrze články v okrajových až podvodných časopisech.</w:delText>
        </w:r>
      </w:del>
    </w:p>
    <w:p w14:paraId="726D767B" w14:textId="77777777" w:rsidR="00B92D85" w:rsidDel="007C08F9" w:rsidRDefault="00B92D85" w:rsidP="00B92D85">
      <w:pPr>
        <w:rPr>
          <w:del w:id="322" w:author="Munich Daniel" w:date="2018-05-29T13:42:00Z"/>
        </w:rPr>
      </w:pPr>
      <w:del w:id="323" w:author="Munich Daniel" w:date="2018-05-29T13:34:00Z">
        <w:r w:rsidDel="003538A3">
          <w:delText>R</w:delText>
        </w:r>
      </w:del>
      <w:del w:id="324" w:author="Munich Daniel" w:date="2018-05-29T13:42:00Z">
        <w:r w:rsidDel="007C08F9">
          <w:delText xml:space="preserve">ozsah publikování v místních časopisech </w:delText>
        </w:r>
      </w:del>
      <w:del w:id="325" w:author="Munich Daniel" w:date="2018-05-29T13:34:00Z">
        <w:r w:rsidDel="003538A3">
          <w:delText xml:space="preserve">tento obrázek dokresluje. Například v </w:delText>
        </w:r>
      </w:del>
      <w:del w:id="326" w:author="Munich Daniel" w:date="2018-05-29T13:42:00Z">
        <w:r w:rsidDel="007C08F9">
          <w:delText>oborech ekonomie, finance, business a management</w:delText>
        </w:r>
      </w:del>
      <w:del w:id="327" w:author="Munich Daniel" w:date="2018-05-29T13:34:00Z">
        <w:r w:rsidDel="003538A3">
          <w:delText>,</w:delText>
        </w:r>
      </w:del>
      <w:del w:id="328" w:author="Munich Daniel" w:date="2018-05-29T13:42:00Z">
        <w:r w:rsidDel="007C08F9">
          <w:delText xml:space="preserve"> </w:delText>
        </w:r>
      </w:del>
      <w:del w:id="329" w:author="Munich Daniel" w:date="2018-05-29T13:34:00Z">
        <w:r w:rsidDel="003538A3">
          <w:delText>do kterých spadá většina vyčnívajících pracovišť</w:delText>
        </w:r>
      </w:del>
      <w:del w:id="330" w:author="Munich Daniel" w:date="2018-05-29T13:42:00Z">
        <w:r w:rsidDel="007C08F9">
          <w:delText xml:space="preserve">, </w:delText>
        </w:r>
      </w:del>
      <w:del w:id="331" w:author="Munich Daniel" w:date="2018-05-29T13:35:00Z">
        <w:r w:rsidDel="003538A3">
          <w:delText>vychází stovky zahraničních indexovaných časopisů</w:delText>
        </w:r>
      </w:del>
      <w:del w:id="332" w:author="Munich Daniel" w:date="2018-05-29T13:42:00Z">
        <w:r w:rsidDel="007C08F9">
          <w:delText>.</w:delText>
        </w:r>
      </w:del>
      <w:del w:id="333" w:author="Munich Daniel" w:date="2018-05-29T13:34:00Z">
        <w:r w:rsidDel="003538A3">
          <w:delText xml:space="preserve"> Nelze se vymlouvat, že ve světě není kde publikovat.</w:delText>
        </w:r>
      </w:del>
    </w:p>
    <w:p w14:paraId="6C673AAD" w14:textId="77777777" w:rsidR="00B92D85" w:rsidDel="007C08F9" w:rsidRDefault="00B92D85" w:rsidP="00B92D85">
      <w:pPr>
        <w:rPr>
          <w:del w:id="334" w:author="Munich Daniel" w:date="2018-05-29T13:42:00Z"/>
        </w:rPr>
      </w:pPr>
      <w:del w:id="335" w:author="Munich Daniel" w:date="2018-05-29T13:35:00Z">
        <w:r w:rsidDel="003538A3">
          <w:delText>S</w:delText>
        </w:r>
      </w:del>
      <w:del w:id="336" w:author="Munich Daniel" w:date="2018-05-29T13:42:00Z">
        <w:r w:rsidDel="007C08F9">
          <w:delText>polečensk</w:delText>
        </w:r>
      </w:del>
      <w:del w:id="337" w:author="Munich Daniel" w:date="2018-05-29T13:36:00Z">
        <w:r w:rsidDel="007C08F9">
          <w:delText xml:space="preserve">é </w:delText>
        </w:r>
      </w:del>
      <w:del w:id="338" w:author="Munich Daniel" w:date="2018-05-29T13:42:00Z">
        <w:r w:rsidDel="007C08F9">
          <w:delText>věd</w:delText>
        </w:r>
      </w:del>
      <w:del w:id="339" w:author="Munich Daniel" w:date="2018-05-29T13:36:00Z">
        <w:r w:rsidDel="007C08F9">
          <w:delText>y</w:delText>
        </w:r>
      </w:del>
      <w:del w:id="340" w:author="Munich Daniel" w:date="2018-05-29T13:42:00Z">
        <w:r w:rsidDel="007C08F9">
          <w:delText xml:space="preserve"> </w:delText>
        </w:r>
      </w:del>
      <w:del w:id="341" w:author="Munich Daniel" w:date="2018-05-29T13:37:00Z">
        <w:r w:rsidDel="007C08F9">
          <w:delText>by si zasloužily zvláštní péči od poskytovatelů financí na výzkumnou činnost</w:delText>
        </w:r>
      </w:del>
      <w:del w:id="342" w:author="Munich Daniel" w:date="2018-05-29T13:42:00Z">
        <w:r w:rsidDel="007C08F9">
          <w:delText xml:space="preserve">. </w:delText>
        </w:r>
      </w:del>
      <w:del w:id="343" w:author="Munich Daniel" w:date="2018-05-29T13:37:00Z">
        <w:r w:rsidDel="007C08F9">
          <w:delText>Jejich povznesení na úroveň běžnou ve vyspělých zemích bude vyžadovat daleko větší úsilí než v jiných oborech. Možná se trochu zapomíná, že úroveň společenských věd úzce souvisí s kvalitou vládnutí.</w:delText>
        </w:r>
      </w:del>
    </w:p>
    <w:p w14:paraId="4F42F190" w14:textId="77777777" w:rsidR="007C08F9" w:rsidRDefault="007C08F9" w:rsidP="00B92D85">
      <w:pPr>
        <w:rPr>
          <w:ins w:id="344" w:author="Munich Daniel" w:date="2018-05-29T13:42:00Z"/>
          <w:i/>
        </w:rPr>
      </w:pPr>
    </w:p>
    <w:p w14:paraId="5639FEBF" w14:textId="77777777" w:rsidR="00B92D85" w:rsidRPr="00B92D85" w:rsidRDefault="00B92D85" w:rsidP="00B92D85">
      <w:pPr>
        <w:rPr>
          <w:i/>
        </w:rPr>
      </w:pPr>
      <w:r w:rsidRPr="00B92D85">
        <w:rPr>
          <w:i/>
        </w:rPr>
        <w:t>Tip: Klikáním na legendu vytvoříte vlastní srovnání vybraných oborů.</w:t>
      </w:r>
    </w:p>
    <w:p w14:paraId="09EED2A3" w14:textId="77777777" w:rsidR="00B92D85" w:rsidRDefault="00B92D85" w:rsidP="00B92D85"/>
    <w:p w14:paraId="2A136440" w14:textId="77777777" w:rsidR="00B92D85" w:rsidRDefault="00B92D85" w:rsidP="00B92D85"/>
    <w:p w14:paraId="44F9A518" w14:textId="77777777" w:rsidR="00B92D85" w:rsidRDefault="00B92D85" w:rsidP="00B92D85">
      <w:pPr>
        <w:pStyle w:val="Heading2"/>
      </w:pPr>
      <w:r w:rsidRPr="00B92D85">
        <w:t>Akademie věd</w:t>
      </w:r>
    </w:p>
    <w:p w14:paraId="383F6C40" w14:textId="77777777"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Akademie věd ČR</w:t>
      </w:r>
    </w:p>
    <w:p w14:paraId="7428A79E" w14:textId="77777777"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Na </w:t>
      </w:r>
      <w:ins w:id="345" w:author="Munich Daniel" w:date="2018-05-29T13:43:00Z">
        <w:r w:rsidR="007C08F9">
          <w:t xml:space="preserve">pracovištích </w:t>
        </w:r>
      </w:ins>
      <w:del w:id="346" w:author="Munich Daniel" w:date="2018-05-29T13:43:00Z">
        <w:r w:rsidDel="007C08F9">
          <w:delText xml:space="preserve">ústavech </w:delText>
        </w:r>
      </w:del>
      <w:r>
        <w:t>Akademie věd Č</w:t>
      </w:r>
      <w:del w:id="347" w:author="Munich Daniel" w:date="2018-05-29T13:43:00Z">
        <w:r w:rsidDel="007C08F9">
          <w:delText>R</w:delText>
        </w:r>
      </w:del>
      <w:ins w:id="348" w:author="Munich Daniel" w:date="2018-05-29T13:43:00Z">
        <w:r w:rsidR="007C08F9">
          <w:t>eské republiky</w:t>
        </w:r>
      </w:ins>
      <w:r>
        <w:t xml:space="preserve"> dochází k publikování v predátorských časopisech jen v ojedinělých případech. </w:t>
      </w:r>
      <w:ins w:id="349" w:author="Munich Daniel" w:date="2018-05-29T13:44:00Z">
        <w:r w:rsidR="007C08F9">
          <w:t xml:space="preserve">Výskyt </w:t>
        </w:r>
      </w:ins>
      <w:del w:id="350" w:author="Munich Daniel" w:date="2018-05-29T13:44:00Z">
        <w:r w:rsidDel="007C08F9">
          <w:delText>Č</w:delText>
        </w:r>
      </w:del>
      <w:ins w:id="351" w:author="Munich Daniel" w:date="2018-05-29T13:44:00Z">
        <w:r w:rsidR="007C08F9">
          <w:t>č</w:t>
        </w:r>
      </w:ins>
      <w:r>
        <w:t>lánků v místních časopisech je nejv</w:t>
      </w:r>
      <w:del w:id="352" w:author="Munich Daniel" w:date="2018-05-29T13:44:00Z">
        <w:r w:rsidDel="007C08F9">
          <w:delText>í</w:delText>
        </w:r>
      </w:del>
      <w:ins w:id="353" w:author="Munich Daniel" w:date="2018-05-29T13:44:00Z">
        <w:r w:rsidR="007C08F9">
          <w:t>yšší</w:t>
        </w:r>
      </w:ins>
      <w:del w:id="354" w:author="Munich Daniel" w:date="2018-05-29T13:44:00Z">
        <w:r w:rsidDel="007C08F9">
          <w:delText xml:space="preserve">ce </w:delText>
        </w:r>
      </w:del>
      <w:ins w:id="355" w:author="Munich Daniel" w:date="2018-05-29T13:44:00Z">
        <w:r w:rsidR="007C08F9">
          <w:t xml:space="preserve"> </w:t>
        </w:r>
      </w:ins>
      <w:r>
        <w:t xml:space="preserve">v humanitních oborech, </w:t>
      </w:r>
      <w:ins w:id="356" w:author="Munich Daniel" w:date="2018-05-29T13:44:00Z">
        <w:r w:rsidR="007C08F9">
          <w:t xml:space="preserve">kde však je to přirozené a </w:t>
        </w:r>
      </w:ins>
      <w:del w:id="357" w:author="Munich Daniel" w:date="2018-05-29T13:44:00Z">
        <w:r w:rsidDel="007C08F9">
          <w:delText xml:space="preserve">ve kterých je to </w:delText>
        </w:r>
      </w:del>
      <w:r>
        <w:t>pochopitelné.</w:t>
      </w:r>
    </w:p>
    <w:p w14:paraId="56B34678" w14:textId="77777777" w:rsidR="00B92D85" w:rsidRDefault="00B92D85" w:rsidP="00B92D85"/>
    <w:p w14:paraId="36A33CFD" w14:textId="77777777" w:rsidR="00B92D85" w:rsidRDefault="00B92D85" w:rsidP="00B92D85">
      <w:pPr>
        <w:pStyle w:val="Heading2"/>
      </w:pPr>
      <w:r w:rsidRPr="00B92D85">
        <w:t>Vysoké školy</w:t>
      </w:r>
    </w:p>
    <w:p w14:paraId="2F67961F" w14:textId="77777777"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Vysoké školy</w:t>
      </w:r>
    </w:p>
    <w:p w14:paraId="33F6DF6E" w14:textId="77777777"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Na </w:t>
      </w:r>
      <w:ins w:id="358" w:author="Munich Daniel" w:date="2018-05-29T13:44:00Z">
        <w:r w:rsidR="007C08F9">
          <w:t xml:space="preserve">součástech </w:t>
        </w:r>
      </w:ins>
      <w:r>
        <w:t>vysokých škol</w:t>
      </w:r>
      <w:del w:id="359" w:author="Munich Daniel" w:date="2018-05-29T13:44:00Z">
        <w:r w:rsidDel="007C08F9">
          <w:delText>ách</w:delText>
        </w:r>
      </w:del>
      <w:r>
        <w:t xml:space="preserve"> </w:t>
      </w:r>
      <w:del w:id="360" w:author="Munich Daniel" w:date="2018-05-29T13:44:00Z">
        <w:r w:rsidDel="007C08F9">
          <w:delText>j</w:delText>
        </w:r>
      </w:del>
      <w:ins w:id="361" w:author="Munich Daniel" w:date="2018-05-29T13:44:00Z">
        <w:r w:rsidR="007C08F9">
          <w:t>s</w:t>
        </w:r>
      </w:ins>
      <w:r>
        <w:t xml:space="preserve">e situace </w:t>
      </w:r>
      <w:ins w:id="362" w:author="Munich Daniel" w:date="2018-05-29T13:44:00Z">
        <w:r w:rsidR="007C08F9">
          <w:t>od pracoviš</w:t>
        </w:r>
      </w:ins>
      <w:ins w:id="363" w:author="Munich Daniel" w:date="2018-05-29T13:45:00Z">
        <w:r w:rsidR="007C08F9">
          <w:t>ť AV ČR velmi liší</w:t>
        </w:r>
      </w:ins>
      <w:del w:id="364" w:author="Munich Daniel" w:date="2018-05-29T13:45:00Z">
        <w:r w:rsidDel="007C08F9">
          <w:delText>odlišná</w:delText>
        </w:r>
      </w:del>
      <w:r>
        <w:t xml:space="preserve">. Nejenže se na řadě fakult </w:t>
      </w:r>
      <w:ins w:id="365" w:author="Munich Daniel" w:date="2018-05-29T13:45:00Z">
        <w:r w:rsidR="007C08F9">
          <w:t xml:space="preserve">mnohem častěji publikuje v lokálních </w:t>
        </w:r>
      </w:ins>
      <w:ins w:id="366" w:author="Munich Daniel" w:date="2018-05-29T13:46:00Z">
        <w:r w:rsidR="007C08F9">
          <w:t xml:space="preserve">časopisech nejen v humanitních vědách, ale souběžně se publikuje i v časopisech </w:t>
        </w:r>
      </w:ins>
      <w:del w:id="367" w:author="Munich Daniel" w:date="2018-05-29T13:46:00Z">
        <w:r w:rsidDel="007C08F9">
          <w:delText xml:space="preserve">běžně publikuje v </w:delText>
        </w:r>
      </w:del>
      <w:r>
        <w:t>predátorských</w:t>
      </w:r>
      <w:del w:id="368" w:author="Munich Daniel" w:date="2018-05-29T13:46:00Z">
        <w:r w:rsidDel="007C08F9">
          <w:delText xml:space="preserve"> časopisech, ale souběžně jsou časté i místní časopisecké články, to nejen v humanitních vědách</w:delText>
        </w:r>
      </w:del>
      <w:r>
        <w:t xml:space="preserve">. </w:t>
      </w:r>
      <w:ins w:id="369" w:author="Munich Daniel" w:date="2018-05-29T13:47:00Z">
        <w:r w:rsidR="0070184A">
          <w:t xml:space="preserve">Některé součásti vysokých škol vykazují v solidních </w:t>
        </w:r>
      </w:ins>
      <w:del w:id="370" w:author="Munich Daniel" w:date="2018-05-29T13:47:00Z">
        <w:r w:rsidDel="0070184A">
          <w:delText xml:space="preserve">Na solidní </w:delText>
        </w:r>
      </w:del>
      <w:r>
        <w:t>mezinárodní</w:t>
      </w:r>
      <w:ins w:id="371" w:author="Munich Daniel" w:date="2018-05-29T13:47:00Z">
        <w:r w:rsidR="0070184A">
          <w:t>ch</w:t>
        </w:r>
      </w:ins>
      <w:r>
        <w:t xml:space="preserve"> časopis</w:t>
      </w:r>
      <w:del w:id="372" w:author="Munich Daniel" w:date="2018-05-29T13:47:00Z">
        <w:r w:rsidDel="0070184A">
          <w:delText>y</w:delText>
        </w:r>
      </w:del>
      <w:ins w:id="373" w:author="Munich Daniel" w:date="2018-05-29T13:47:00Z">
        <w:r w:rsidR="0070184A">
          <w:t>ech</w:t>
        </w:r>
      </w:ins>
      <w:r>
        <w:t xml:space="preserve"> </w:t>
      </w:r>
      <w:ins w:id="374" w:author="Munich Daniel" w:date="2018-05-29T13:47:00Z">
        <w:r w:rsidR="0070184A">
          <w:t xml:space="preserve">jen malý </w:t>
        </w:r>
      </w:ins>
      <w:del w:id="375" w:author="Munich Daniel" w:date="2018-05-29T13:47:00Z">
        <w:r w:rsidDel="0070184A">
          <w:delText xml:space="preserve">občas připadá jen </w:delText>
        </w:r>
      </w:del>
      <w:r>
        <w:t xml:space="preserve">zlomek </w:t>
      </w:r>
      <w:ins w:id="376" w:author="Munich Daniel" w:date="2018-05-29T13:47:00Z">
        <w:r w:rsidR="0070184A">
          <w:t xml:space="preserve">svých </w:t>
        </w:r>
      </w:ins>
      <w:ins w:id="377" w:author="Munich Daniel" w:date="2018-05-29T13:48:00Z">
        <w:r w:rsidR="0070184A">
          <w:t>článků</w:t>
        </w:r>
      </w:ins>
      <w:del w:id="378" w:author="Munich Daniel" w:date="2018-05-29T13:47:00Z">
        <w:r w:rsidDel="0070184A">
          <w:delText>celkových publikací</w:delText>
        </w:r>
      </w:del>
      <w:r>
        <w:t>.</w:t>
      </w:r>
    </w:p>
    <w:p w14:paraId="20E65355" w14:textId="77777777" w:rsid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Pokud pomineme humanitní vědy, nejhůře v tomto směru vychází fakulty se zaměřením na </w:t>
      </w:r>
      <w:ins w:id="379" w:author="Munich Daniel" w:date="2018-05-29T13:48:00Z">
        <w:r w:rsidR="0070184A">
          <w:t xml:space="preserve">obory </w:t>
        </w:r>
      </w:ins>
      <w:r>
        <w:t>ekonomi</w:t>
      </w:r>
      <w:del w:id="380" w:author="Munich Daniel" w:date="2018-05-29T13:48:00Z">
        <w:r w:rsidDel="0070184A">
          <w:delText>i</w:delText>
        </w:r>
      </w:del>
      <w:ins w:id="381" w:author="Munich Daniel" w:date="2018-05-29T13:48:00Z">
        <w:r w:rsidR="0070184A">
          <w:t>e</w:t>
        </w:r>
      </w:ins>
      <w:r>
        <w:t>, financ</w:t>
      </w:r>
      <w:del w:id="382" w:author="Munich Daniel" w:date="2018-05-29T13:48:00Z">
        <w:r w:rsidDel="0070184A">
          <w:delText>e</w:delText>
        </w:r>
      </w:del>
      <w:ins w:id="383" w:author="Munich Daniel" w:date="2018-05-29T13:48:00Z">
        <w:r w:rsidR="0070184A">
          <w:t>í</w:t>
        </w:r>
      </w:ins>
      <w:r>
        <w:t>, business a management, veřejnou správu, informatiku, pedagogiku a zdravotnická studia. Nicméně silné zastoupení predátorských a místních článků vykazuje i řada vysokoškolských pracovišť v jiných oborech.</w:t>
      </w:r>
    </w:p>
    <w:p w14:paraId="3F17AB96" w14:textId="77777777" w:rsidR="00B92D85" w:rsidRPr="00B92D85" w:rsidRDefault="00B92D85" w:rsidP="00B9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B92D85">
        <w:rPr>
          <w:i/>
        </w:rPr>
        <w:t>Tip: Vyhledáním celé univerzity podle názvu v roletkovém menu nad grafem můžete najednou zvýraznit všechna její pracoviště.</w:t>
      </w:r>
    </w:p>
    <w:p w14:paraId="0A1E6CD1" w14:textId="77777777" w:rsidR="00B92D85" w:rsidRDefault="00B92D85" w:rsidP="00B92D85"/>
    <w:p w14:paraId="4C4140CD" w14:textId="77777777" w:rsidR="00B92D85" w:rsidRPr="002A7C3E" w:rsidRDefault="00B92D85" w:rsidP="00B92D85">
      <w:pPr>
        <w:rPr>
          <w:b/>
          <w:strike/>
          <w:rPrChange w:id="384" w:author="Munich Daniel" w:date="2018-05-29T14:04:00Z">
            <w:rPr>
              <w:b/>
            </w:rPr>
          </w:rPrChange>
        </w:rPr>
      </w:pPr>
      <w:r w:rsidRPr="002A7C3E">
        <w:rPr>
          <w:b/>
          <w:strike/>
          <w:rPrChange w:id="385" w:author="Munich Daniel" w:date="2018-05-29T14:04:00Z">
            <w:rPr>
              <w:b/>
            </w:rPr>
          </w:rPrChange>
        </w:rPr>
        <w:t>Čím takový rozdíl vysvětlit?</w:t>
      </w:r>
    </w:p>
    <w:p w14:paraId="7E5FDF1F" w14:textId="53B5C756" w:rsidR="00B92D85" w:rsidRPr="002A7C3E" w:rsidRDefault="00B92D85" w:rsidP="00B92D85">
      <w:pPr>
        <w:rPr>
          <w:strike/>
          <w:rPrChange w:id="386" w:author="Munich Daniel" w:date="2018-05-29T14:04:00Z">
            <w:rPr/>
          </w:rPrChange>
        </w:rPr>
      </w:pPr>
      <w:r w:rsidRPr="002A7C3E">
        <w:rPr>
          <w:strike/>
          <w:rPrChange w:id="387" w:author="Munich Daniel" w:date="2018-05-29T14:04:00Z">
            <w:rPr/>
          </w:rPrChange>
        </w:rPr>
        <w:t xml:space="preserve">Na řadě vysokých škol </w:t>
      </w:r>
      <w:ins w:id="388" w:author="Munich Daniel" w:date="2018-05-29T13:50:00Z">
        <w:r w:rsidR="00C50FBC" w:rsidRPr="002A7C3E">
          <w:rPr>
            <w:strike/>
            <w:rPrChange w:id="389" w:author="Munich Daniel" w:date="2018-05-29T14:04:00Z">
              <w:rPr/>
            </w:rPrChange>
          </w:rPr>
          <w:t xml:space="preserve">vznikly </w:t>
        </w:r>
      </w:ins>
      <w:del w:id="390" w:author="Munich Daniel" w:date="2018-05-29T13:50:00Z">
        <w:r w:rsidRPr="002A7C3E" w:rsidDel="00C50FBC">
          <w:rPr>
            <w:strike/>
            <w:rPrChange w:id="391" w:author="Munich Daniel" w:date="2018-05-29T14:04:00Z">
              <w:rPr/>
            </w:rPrChange>
          </w:rPr>
          <w:delText xml:space="preserve">vyrostly </w:delText>
        </w:r>
      </w:del>
      <w:r w:rsidRPr="002A7C3E">
        <w:rPr>
          <w:strike/>
          <w:rPrChange w:id="392" w:author="Munich Daniel" w:date="2018-05-29T14:04:00Z">
            <w:rPr/>
          </w:rPrChange>
        </w:rPr>
        <w:t xml:space="preserve">výzkumné kapacity teprve nedávno. </w:t>
      </w:r>
      <w:del w:id="393" w:author="Munich Daniel" w:date="2018-05-29T13:50:00Z">
        <w:r w:rsidRPr="002A7C3E" w:rsidDel="00C50FBC">
          <w:rPr>
            <w:strike/>
            <w:rPrChange w:id="394" w:author="Munich Daniel" w:date="2018-05-29T14:04:00Z">
              <w:rPr/>
            </w:rPrChange>
          </w:rPr>
          <w:delText>Na problémy z</w:delText>
        </w:r>
      </w:del>
      <w:ins w:id="395" w:author="Munich Daniel" w:date="2018-05-29T13:50:00Z">
        <w:r w:rsidR="00C50FBC" w:rsidRPr="002A7C3E">
          <w:rPr>
            <w:strike/>
            <w:rPrChange w:id="396" w:author="Munich Daniel" w:date="2018-05-29T14:04:00Z">
              <w:rPr/>
            </w:rPrChange>
          </w:rPr>
          <w:t>Problém n</w:t>
        </w:r>
      </w:ins>
      <w:ins w:id="397" w:author="Munich Daniel" w:date="2018-05-29T13:51:00Z">
        <w:r w:rsidR="00C50FBC" w:rsidRPr="002A7C3E">
          <w:rPr>
            <w:strike/>
            <w:rPrChange w:id="398" w:author="Munich Daniel" w:date="2018-05-29T14:04:00Z">
              <w:rPr/>
            </w:rPrChange>
          </w:rPr>
          <w:t>edostatečné</w:t>
        </w:r>
      </w:ins>
      <w:ins w:id="399" w:author="Munich Daniel" w:date="2018-05-29T13:50:00Z">
        <w:r w:rsidR="00C50FBC" w:rsidRPr="002A7C3E">
          <w:rPr>
            <w:strike/>
            <w:rPrChange w:id="400" w:author="Munich Daniel" w:date="2018-05-29T14:04:00Z">
              <w:rPr/>
            </w:rPrChange>
          </w:rPr>
          <w:t xml:space="preserve"> akademické kultury</w:t>
        </w:r>
      </w:ins>
      <w:ins w:id="401" w:author="Munich Daniel" w:date="2018-05-29T13:51:00Z">
        <w:r w:rsidR="00C50FBC" w:rsidRPr="002A7C3E">
          <w:rPr>
            <w:strike/>
            <w:rPrChange w:id="402" w:author="Munich Daniel" w:date="2018-05-29T14:04:00Z">
              <w:rPr/>
            </w:rPrChange>
          </w:rPr>
          <w:t>,</w:t>
        </w:r>
      </w:ins>
      <w:ins w:id="403" w:author="Munich Daniel" w:date="2018-05-29T13:50:00Z">
        <w:r w:rsidR="00C50FBC" w:rsidRPr="002A7C3E">
          <w:rPr>
            <w:strike/>
            <w:rPrChange w:id="404" w:author="Munich Daniel" w:date="2018-05-29T14:04:00Z">
              <w:rPr/>
            </w:rPrChange>
          </w:rPr>
          <w:t xml:space="preserve"> hlavně ve společenských vědách</w:t>
        </w:r>
      </w:ins>
      <w:ins w:id="405" w:author="Munich Daniel" w:date="2018-05-29T13:51:00Z">
        <w:r w:rsidR="00C50FBC" w:rsidRPr="002A7C3E">
          <w:rPr>
            <w:strike/>
            <w:rPrChange w:id="406" w:author="Munich Daniel" w:date="2018-05-29T14:04:00Z">
              <w:rPr/>
            </w:rPrChange>
          </w:rPr>
          <w:t>,</w:t>
        </w:r>
      </w:ins>
      <w:ins w:id="407" w:author="Munich Daniel" w:date="2018-05-29T13:50:00Z">
        <w:r w:rsidR="00C50FBC" w:rsidRPr="002A7C3E">
          <w:rPr>
            <w:strike/>
            <w:rPrChange w:id="408" w:author="Munich Daniel" w:date="2018-05-29T14:04:00Z">
              <w:rPr/>
            </w:rPrChange>
          </w:rPr>
          <w:t xml:space="preserve"> </w:t>
        </w:r>
      </w:ins>
      <w:ins w:id="409" w:author="Munich Daniel" w:date="2018-05-29T13:52:00Z">
        <w:r w:rsidR="00C50FBC" w:rsidRPr="002A7C3E">
          <w:rPr>
            <w:strike/>
            <w:rPrChange w:id="410" w:author="Munich Daniel" w:date="2018-05-29T14:04:00Z">
              <w:rPr/>
            </w:rPrChange>
          </w:rPr>
          <w:t>zakonzervoval systém vládního hodnocení (</w:t>
        </w:r>
      </w:ins>
      <w:del w:id="411" w:author="Munich Daniel" w:date="2018-05-29T13:51:00Z">
        <w:r w:rsidRPr="002A7C3E" w:rsidDel="00C50FBC">
          <w:rPr>
            <w:strike/>
            <w:rPrChange w:id="412" w:author="Munich Daniel" w:date="2018-05-29T14:04:00Z">
              <w:rPr/>
            </w:rPrChange>
          </w:rPr>
          <w:delText xml:space="preserve">adělal </w:delText>
        </w:r>
      </w:del>
      <w:r w:rsidRPr="002A7C3E">
        <w:rPr>
          <w:strike/>
          <w:rPrChange w:id="413" w:author="Munich Daniel" w:date="2018-05-29T14:04:00Z">
            <w:rPr/>
          </w:rPrChange>
        </w:rPr>
        <w:t>kafemlejnek</w:t>
      </w:r>
      <w:ins w:id="414" w:author="Munich Daniel" w:date="2018-05-29T13:52:00Z">
        <w:r w:rsidR="00C50FBC" w:rsidRPr="002A7C3E">
          <w:rPr>
            <w:strike/>
            <w:rPrChange w:id="415" w:author="Munich Daniel" w:date="2018-05-29T14:04:00Z">
              <w:rPr/>
            </w:rPrChange>
          </w:rPr>
          <w:t>)</w:t>
        </w:r>
      </w:ins>
      <w:r w:rsidRPr="002A7C3E">
        <w:rPr>
          <w:strike/>
          <w:rPrChange w:id="416" w:author="Munich Daniel" w:date="2018-05-29T14:04:00Z">
            <w:rPr/>
          </w:rPrChange>
        </w:rPr>
        <w:t xml:space="preserve">, který </w:t>
      </w:r>
      <w:ins w:id="417" w:author="Munich Daniel" w:date="2018-05-29T13:52:00Z">
        <w:r w:rsidR="00C50FBC" w:rsidRPr="002A7C3E">
          <w:rPr>
            <w:strike/>
            <w:rPrChange w:id="418" w:author="Munich Daniel" w:date="2018-05-29T14:04:00Z">
              <w:rPr/>
            </w:rPrChange>
          </w:rPr>
          <w:t xml:space="preserve">stimuloval a mnohde stále stimuluje </w:t>
        </w:r>
      </w:ins>
      <w:del w:id="419" w:author="Munich Daniel" w:date="2018-05-29T13:52:00Z">
        <w:r w:rsidRPr="002A7C3E" w:rsidDel="00C50FBC">
          <w:rPr>
            <w:strike/>
            <w:rPrChange w:id="420" w:author="Munich Daniel" w:date="2018-05-29T14:04:00Z">
              <w:rPr/>
            </w:rPrChange>
          </w:rPr>
          <w:delText xml:space="preserve">souběžně legitimizoval nahrazování </w:delText>
        </w:r>
      </w:del>
      <w:r w:rsidRPr="002A7C3E">
        <w:rPr>
          <w:strike/>
          <w:rPrChange w:id="421" w:author="Munich Daniel" w:date="2018-05-29T14:04:00Z">
            <w:rPr/>
          </w:rPrChange>
        </w:rPr>
        <w:t>kva</w:t>
      </w:r>
      <w:ins w:id="422" w:author="Munich Daniel" w:date="2018-05-29T13:52:00Z">
        <w:r w:rsidR="00C50FBC" w:rsidRPr="002A7C3E">
          <w:rPr>
            <w:strike/>
            <w:rPrChange w:id="423" w:author="Munich Daniel" w:date="2018-05-29T14:04:00Z">
              <w:rPr/>
            </w:rPrChange>
          </w:rPr>
          <w:t>ntitu na úkor kvality</w:t>
        </w:r>
      </w:ins>
      <w:del w:id="424" w:author="Munich Daniel" w:date="2018-05-29T13:52:00Z">
        <w:r w:rsidRPr="002A7C3E" w:rsidDel="00C50FBC">
          <w:rPr>
            <w:strike/>
            <w:rPrChange w:id="425" w:author="Munich Daniel" w:date="2018-05-29T14:04:00Z">
              <w:rPr/>
            </w:rPrChange>
          </w:rPr>
          <w:delText>lity kvantitou</w:delText>
        </w:r>
      </w:del>
      <w:r w:rsidRPr="002A7C3E">
        <w:rPr>
          <w:strike/>
          <w:rPrChange w:id="426" w:author="Munich Daniel" w:date="2018-05-29T14:04:00Z">
            <w:rPr/>
          </w:rPrChange>
        </w:rPr>
        <w:t xml:space="preserve">. Na vysokých školách nezřídka </w:t>
      </w:r>
      <w:del w:id="427" w:author="Munich Daniel" w:date="2018-05-29T13:53:00Z">
        <w:r w:rsidRPr="002A7C3E" w:rsidDel="00C50FBC">
          <w:rPr>
            <w:strike/>
            <w:rPrChange w:id="428" w:author="Munich Daniel" w:date="2018-05-29T14:04:00Z">
              <w:rPr/>
            </w:rPrChange>
          </w:rPr>
          <w:delText xml:space="preserve">zcela </w:delText>
        </w:r>
      </w:del>
      <w:r w:rsidRPr="002A7C3E">
        <w:rPr>
          <w:strike/>
          <w:rPrChange w:id="429" w:author="Munich Daniel" w:date="2018-05-29T14:04:00Z">
            <w:rPr/>
          </w:rPrChange>
        </w:rPr>
        <w:t xml:space="preserve">nahradil strategické řízení vědy. Někde </w:t>
      </w:r>
      <w:ins w:id="430" w:author="Munich Daniel" w:date="2018-05-29T13:53:00Z">
        <w:r w:rsidR="00C50FBC" w:rsidRPr="002A7C3E">
          <w:rPr>
            <w:strike/>
            <w:rPrChange w:id="431" w:author="Munich Daniel" w:date="2018-05-29T14:04:00Z">
              <w:rPr/>
            </w:rPrChange>
          </w:rPr>
          <w:t xml:space="preserve">se nedostává </w:t>
        </w:r>
      </w:ins>
      <w:del w:id="432" w:author="Munich Daniel" w:date="2018-05-29T13:53:00Z">
        <w:r w:rsidRPr="002A7C3E" w:rsidDel="00C50FBC">
          <w:rPr>
            <w:strike/>
            <w:rPrChange w:id="433" w:author="Munich Daniel" w:date="2018-05-29T14:04:00Z">
              <w:rPr/>
            </w:rPrChange>
          </w:rPr>
          <w:delText xml:space="preserve">chybí </w:delText>
        </w:r>
      </w:del>
      <w:r w:rsidRPr="002A7C3E">
        <w:rPr>
          <w:strike/>
          <w:rPrChange w:id="434" w:author="Munich Daniel" w:date="2018-05-29T14:04:00Z">
            <w:rPr/>
          </w:rPrChange>
        </w:rPr>
        <w:t>patřičn</w:t>
      </w:r>
      <w:del w:id="435" w:author="Munich Daniel" w:date="2018-05-29T13:53:00Z">
        <w:r w:rsidRPr="002A7C3E" w:rsidDel="00C50FBC">
          <w:rPr>
            <w:strike/>
            <w:rPrChange w:id="436" w:author="Munich Daniel" w:date="2018-05-29T14:04:00Z">
              <w:rPr/>
            </w:rPrChange>
          </w:rPr>
          <w:delText>á</w:delText>
        </w:r>
      </w:del>
      <w:ins w:id="437" w:author="Munich Daniel" w:date="2018-05-29T13:53:00Z">
        <w:r w:rsidR="00C50FBC" w:rsidRPr="002A7C3E">
          <w:rPr>
            <w:strike/>
            <w:rPrChange w:id="438" w:author="Munich Daniel" w:date="2018-05-29T14:04:00Z">
              <w:rPr/>
            </w:rPrChange>
          </w:rPr>
          <w:t xml:space="preserve">é akademické kultury </w:t>
        </w:r>
      </w:ins>
      <w:del w:id="439" w:author="Munich Daniel" w:date="2018-05-29T13:53:00Z">
        <w:r w:rsidRPr="002A7C3E" w:rsidDel="00C50FBC">
          <w:rPr>
            <w:strike/>
            <w:rPrChange w:id="440" w:author="Munich Daniel" w:date="2018-05-29T14:04:00Z">
              <w:rPr/>
            </w:rPrChange>
          </w:rPr>
          <w:delText xml:space="preserve"> „štábní kultura“ ze</w:delText>
        </w:r>
      </w:del>
      <w:r w:rsidRPr="002A7C3E">
        <w:rPr>
          <w:strike/>
          <w:rPrChange w:id="441" w:author="Munich Daniel" w:date="2018-05-29T14:04:00Z">
            <w:rPr/>
          </w:rPrChange>
        </w:rPr>
        <w:t>zdola</w:t>
      </w:r>
      <w:ins w:id="442" w:author="Munich Daniel" w:date="2018-05-29T13:53:00Z">
        <w:r w:rsidR="00C50FBC" w:rsidRPr="002A7C3E">
          <w:rPr>
            <w:strike/>
            <w:rPrChange w:id="443" w:author="Munich Daniel" w:date="2018-05-29T14:04:00Z">
              <w:rPr/>
            </w:rPrChange>
          </w:rPr>
          <w:t xml:space="preserve">, mnohde i </w:t>
        </w:r>
      </w:ins>
      <w:del w:id="444" w:author="Munich Daniel" w:date="2018-05-29T13:53:00Z">
        <w:r w:rsidRPr="002A7C3E" w:rsidDel="00C50FBC">
          <w:rPr>
            <w:strike/>
            <w:rPrChange w:id="445" w:author="Munich Daniel" w:date="2018-05-29T14:04:00Z">
              <w:rPr/>
            </w:rPrChange>
          </w:rPr>
          <w:delText xml:space="preserve"> i tl</w:delText>
        </w:r>
      </w:del>
      <w:ins w:id="446" w:author="Munich Daniel" w:date="2018-05-29T13:53:00Z">
        <w:r w:rsidR="00C50FBC" w:rsidRPr="002A7C3E">
          <w:rPr>
            <w:strike/>
            <w:rPrChange w:id="447" w:author="Munich Daniel" w:date="2018-05-29T14:04:00Z">
              <w:rPr/>
            </w:rPrChange>
          </w:rPr>
          <w:t>tl</w:t>
        </w:r>
      </w:ins>
      <w:r w:rsidRPr="002A7C3E">
        <w:rPr>
          <w:strike/>
          <w:rPrChange w:id="448" w:author="Munich Daniel" w:date="2018-05-29T14:04:00Z">
            <w:rPr/>
          </w:rPrChange>
        </w:rPr>
        <w:t xml:space="preserve">ak na kvalitu </w:t>
      </w:r>
      <w:del w:id="449" w:author="Munich Daniel" w:date="2018-05-29T13:53:00Z">
        <w:r w:rsidRPr="002A7C3E" w:rsidDel="00C50FBC">
          <w:rPr>
            <w:strike/>
            <w:rPrChange w:id="450" w:author="Munich Daniel" w:date="2018-05-29T14:04:00Z">
              <w:rPr/>
            </w:rPrChange>
          </w:rPr>
          <w:delText>se</w:delText>
        </w:r>
      </w:del>
      <w:r w:rsidRPr="002A7C3E">
        <w:rPr>
          <w:strike/>
          <w:rPrChange w:id="451" w:author="Munich Daniel" w:date="2018-05-29T14:04:00Z">
            <w:rPr/>
          </w:rPrChange>
        </w:rPr>
        <w:t xml:space="preserve">shora. </w:t>
      </w:r>
      <w:del w:id="452" w:author="Munich Daniel" w:date="2018-05-29T13:54:00Z">
        <w:r w:rsidRPr="002A7C3E" w:rsidDel="00C50FBC">
          <w:rPr>
            <w:strike/>
            <w:rPrChange w:id="453" w:author="Munich Daniel" w:date="2018-05-29T14:04:00Z">
              <w:rPr/>
            </w:rPrChange>
          </w:rPr>
          <w:delText>Nelze se divit, že je výsledek tristní.</w:delText>
        </w:r>
      </w:del>
    </w:p>
    <w:p w14:paraId="3EFFA29F" w14:textId="77397513" w:rsidR="00B92D85" w:rsidRPr="002A7C3E" w:rsidRDefault="00B92D85" w:rsidP="00B92D85">
      <w:pPr>
        <w:rPr>
          <w:strike/>
          <w:rPrChange w:id="454" w:author="Munich Daniel" w:date="2018-05-29T14:04:00Z">
            <w:rPr/>
          </w:rPrChange>
        </w:rPr>
      </w:pPr>
      <w:del w:id="455" w:author="Munich Daniel" w:date="2018-05-29T13:54:00Z">
        <w:r w:rsidRPr="002A7C3E" w:rsidDel="00C50FBC">
          <w:rPr>
            <w:strike/>
            <w:rPrChange w:id="456" w:author="Munich Daniel" w:date="2018-05-29T14:04:00Z">
              <w:rPr/>
            </w:rPrChange>
          </w:rPr>
          <w:delText xml:space="preserve">Na </w:delText>
        </w:r>
      </w:del>
      <w:r w:rsidRPr="002A7C3E">
        <w:rPr>
          <w:strike/>
          <w:rPrChange w:id="457" w:author="Munich Daniel" w:date="2018-05-29T14:04:00Z">
            <w:rPr/>
          </w:rPrChange>
        </w:rPr>
        <w:t>Akademi</w:t>
      </w:r>
      <w:del w:id="458" w:author="Munich Daniel" w:date="2018-05-29T13:54:00Z">
        <w:r w:rsidRPr="002A7C3E" w:rsidDel="00C50FBC">
          <w:rPr>
            <w:strike/>
            <w:rPrChange w:id="459" w:author="Munich Daniel" w:date="2018-05-29T14:04:00Z">
              <w:rPr/>
            </w:rPrChange>
          </w:rPr>
          <w:delText>i</w:delText>
        </w:r>
      </w:del>
      <w:ins w:id="460" w:author="Munich Daniel" w:date="2018-05-29T13:54:00Z">
        <w:r w:rsidR="00C50FBC" w:rsidRPr="002A7C3E">
          <w:rPr>
            <w:strike/>
            <w:rPrChange w:id="461" w:author="Munich Daniel" w:date="2018-05-29T14:04:00Z">
              <w:rPr/>
            </w:rPrChange>
          </w:rPr>
          <w:t>e</w:t>
        </w:r>
      </w:ins>
      <w:r w:rsidRPr="002A7C3E">
        <w:rPr>
          <w:strike/>
          <w:rPrChange w:id="462" w:author="Munich Daniel" w:date="2018-05-29T14:04:00Z">
            <w:rPr/>
          </w:rPrChange>
        </w:rPr>
        <w:t xml:space="preserve"> věd ČR </w:t>
      </w:r>
      <w:ins w:id="463" w:author="Munich Daniel" w:date="2018-05-29T13:54:00Z">
        <w:r w:rsidR="00C50FBC" w:rsidRPr="002A7C3E">
          <w:rPr>
            <w:strike/>
            <w:rPrChange w:id="464" w:author="Munich Daniel" w:date="2018-05-29T14:04:00Z">
              <w:rPr/>
            </w:rPrChange>
          </w:rPr>
          <w:t>metodu vládního hodnocení nepřevzala</w:t>
        </w:r>
      </w:ins>
      <w:del w:id="465" w:author="Munich Daniel" w:date="2018-05-29T13:54:00Z">
        <w:r w:rsidRPr="002A7C3E" w:rsidDel="00C50FBC">
          <w:rPr>
            <w:strike/>
            <w:rPrChange w:id="466" w:author="Munich Daniel" w:date="2018-05-29T14:04:00Z">
              <w:rPr/>
            </w:rPrChange>
          </w:rPr>
          <w:delText>má solidní výzkum s mezinárodním přesahem dlouhou tradici. Možná i proto se akademie kafemlejnkem nikdy neřídila a postupně</w:delText>
        </w:r>
      </w:del>
      <w:r w:rsidRPr="002A7C3E">
        <w:rPr>
          <w:strike/>
          <w:rPrChange w:id="467" w:author="Munich Daniel" w:date="2018-05-29T14:04:00Z">
            <w:rPr/>
          </w:rPrChange>
        </w:rPr>
        <w:t xml:space="preserve"> </w:t>
      </w:r>
      <w:ins w:id="468" w:author="Munich Daniel" w:date="2018-05-29T13:54:00Z">
        <w:r w:rsidR="00C50FBC" w:rsidRPr="002A7C3E">
          <w:rPr>
            <w:strike/>
            <w:rPrChange w:id="469" w:author="Munich Daniel" w:date="2018-05-29T14:04:00Z">
              <w:rPr/>
            </w:rPrChange>
          </w:rPr>
          <w:t>a provádí své vlastní hodnocení</w:t>
        </w:r>
      </w:ins>
      <w:del w:id="470" w:author="Munich Daniel" w:date="2018-05-29T13:54:00Z">
        <w:r w:rsidRPr="002A7C3E" w:rsidDel="00C50FBC">
          <w:rPr>
            <w:strike/>
            <w:rPrChange w:id="471" w:author="Munich Daniel" w:date="2018-05-29T14:04:00Z">
              <w:rPr/>
            </w:rPrChange>
          </w:rPr>
          <w:delText>zavedla vlastní metodiku hodnocení, která je</w:delText>
        </w:r>
      </w:del>
      <w:ins w:id="472" w:author="Munich Daniel" w:date="2018-05-29T13:54:00Z">
        <w:r w:rsidR="00C50FBC" w:rsidRPr="002A7C3E">
          <w:rPr>
            <w:strike/>
            <w:rPrChange w:id="473" w:author="Munich Daniel" w:date="2018-05-29T14:04:00Z">
              <w:rPr/>
            </w:rPrChange>
          </w:rPr>
          <w:t>,</w:t>
        </w:r>
      </w:ins>
      <w:r w:rsidRPr="002A7C3E">
        <w:rPr>
          <w:strike/>
          <w:rPrChange w:id="474" w:author="Munich Daniel" w:date="2018-05-29T14:04:00Z">
            <w:rPr/>
          </w:rPrChange>
        </w:rPr>
        <w:t xml:space="preserve"> založen</w:t>
      </w:r>
      <w:del w:id="475" w:author="Munich Daniel" w:date="2018-05-29T13:54:00Z">
        <w:r w:rsidRPr="002A7C3E" w:rsidDel="00C50FBC">
          <w:rPr>
            <w:strike/>
            <w:rPrChange w:id="476" w:author="Munich Daniel" w:date="2018-05-29T14:04:00Z">
              <w:rPr/>
            </w:rPrChange>
          </w:rPr>
          <w:delText>a</w:delText>
        </w:r>
      </w:del>
      <w:ins w:id="477" w:author="Munich Daniel" w:date="2018-05-29T13:54:00Z">
        <w:r w:rsidR="00C50FBC" w:rsidRPr="002A7C3E">
          <w:rPr>
            <w:strike/>
            <w:rPrChange w:id="478" w:author="Munich Daniel" w:date="2018-05-29T14:04:00Z">
              <w:rPr/>
            </w:rPrChange>
          </w:rPr>
          <w:t>é</w:t>
        </w:r>
      </w:ins>
      <w:r w:rsidRPr="002A7C3E">
        <w:rPr>
          <w:strike/>
          <w:rPrChange w:id="479" w:author="Munich Daniel" w:date="2018-05-29T14:04:00Z">
            <w:rPr/>
          </w:rPrChange>
        </w:rPr>
        <w:t xml:space="preserve"> </w:t>
      </w:r>
      <w:ins w:id="480" w:author="Munich Daniel" w:date="2018-05-29T13:55:00Z">
        <w:r w:rsidR="00C50FBC" w:rsidRPr="002A7C3E">
          <w:rPr>
            <w:strike/>
            <w:rPrChange w:id="481" w:author="Munich Daniel" w:date="2018-05-29T14:04:00Z">
              <w:rPr/>
            </w:rPrChange>
          </w:rPr>
          <w:t xml:space="preserve">primárně </w:t>
        </w:r>
      </w:ins>
      <w:r w:rsidRPr="002A7C3E">
        <w:rPr>
          <w:strike/>
          <w:rPrChange w:id="482" w:author="Munich Daniel" w:date="2018-05-29T14:04:00Z">
            <w:rPr/>
          </w:rPrChange>
        </w:rPr>
        <w:t xml:space="preserve">na mezinárodním peer-review </w:t>
      </w:r>
      <w:del w:id="483" w:author="Munich Daniel" w:date="2018-05-29T13:55:00Z">
        <w:r w:rsidRPr="002A7C3E" w:rsidDel="00C50FBC">
          <w:rPr>
            <w:strike/>
            <w:rPrChange w:id="484" w:author="Munich Daniel" w:date="2018-05-29T14:04:00Z">
              <w:rPr/>
            </w:rPrChange>
          </w:rPr>
          <w:delText xml:space="preserve">v </w:delText>
        </w:r>
      </w:del>
      <w:r w:rsidRPr="002A7C3E">
        <w:rPr>
          <w:strike/>
          <w:rPrChange w:id="485" w:author="Munich Daniel" w:date="2018-05-29T14:04:00Z">
            <w:rPr/>
          </w:rPrChange>
        </w:rPr>
        <w:t>odborných panel</w:t>
      </w:r>
      <w:del w:id="486" w:author="Munich Daniel" w:date="2018-05-29T13:55:00Z">
        <w:r w:rsidRPr="002A7C3E" w:rsidDel="00C50FBC">
          <w:rPr>
            <w:strike/>
            <w:rPrChange w:id="487" w:author="Munich Daniel" w:date="2018-05-29T14:04:00Z">
              <w:rPr/>
            </w:rPrChange>
          </w:rPr>
          <w:delText>ech</w:delText>
        </w:r>
      </w:del>
      <w:ins w:id="488" w:author="Munich Daniel" w:date="2018-05-29T13:55:00Z">
        <w:r w:rsidR="00C50FBC" w:rsidRPr="002A7C3E">
          <w:rPr>
            <w:strike/>
            <w:rPrChange w:id="489" w:author="Munich Daniel" w:date="2018-05-29T14:04:00Z">
              <w:rPr/>
            </w:rPrChange>
          </w:rPr>
          <w:t>ů</w:t>
        </w:r>
      </w:ins>
      <w:r w:rsidRPr="002A7C3E">
        <w:rPr>
          <w:strike/>
          <w:rPrChange w:id="490" w:author="Munich Daniel" w:date="2018-05-29T14:04:00Z">
            <w:rPr/>
          </w:rPrChange>
        </w:rPr>
        <w:t xml:space="preserve">. </w:t>
      </w:r>
      <w:ins w:id="491" w:author="Munich Daniel" w:date="2018-05-29T13:55:00Z">
        <w:r w:rsidR="00C50FBC" w:rsidRPr="002A7C3E">
          <w:rPr>
            <w:strike/>
            <w:rPrChange w:id="492" w:author="Munich Daniel" w:date="2018-05-29T14:04:00Z">
              <w:rPr/>
            </w:rPrChange>
          </w:rPr>
          <w:t xml:space="preserve">Zbytnému a neúměrnému publikování </w:t>
        </w:r>
      </w:ins>
      <w:del w:id="493" w:author="Munich Daniel" w:date="2018-05-29T14:04:00Z">
        <w:r w:rsidRPr="002A7C3E" w:rsidDel="002A7C3E">
          <w:rPr>
            <w:strike/>
            <w:rPrChange w:id="494" w:author="Munich Daniel" w:date="2018-05-29T14:04:00Z">
              <w:rPr/>
            </w:rPrChange>
          </w:rPr>
          <w:delText>P</w:delText>
        </w:r>
      </w:del>
      <w:ins w:id="495" w:author="Munich Daniel" w:date="2018-05-29T13:55:00Z">
        <w:r w:rsidR="00C50FBC" w:rsidRPr="002A7C3E">
          <w:rPr>
            <w:strike/>
            <w:rPrChange w:id="496" w:author="Munich Daniel" w:date="2018-05-29T14:04:00Z">
              <w:rPr/>
            </w:rPrChange>
          </w:rPr>
          <w:t xml:space="preserve">v místních časopisech </w:t>
        </w:r>
      </w:ins>
      <w:ins w:id="497" w:author="Munich Daniel" w:date="2018-05-29T13:56:00Z">
        <w:r w:rsidR="00C50FBC" w:rsidRPr="002A7C3E">
          <w:rPr>
            <w:strike/>
            <w:rPrChange w:id="498" w:author="Munich Daniel" w:date="2018-05-29T14:04:00Z">
              <w:rPr/>
            </w:rPrChange>
          </w:rPr>
          <w:t>a obzvláště publikování p</w:t>
        </w:r>
      </w:ins>
      <w:r w:rsidRPr="002A7C3E">
        <w:rPr>
          <w:strike/>
          <w:rPrChange w:id="499" w:author="Munich Daniel" w:date="2018-05-29T14:04:00Z">
            <w:rPr/>
          </w:rPrChange>
        </w:rPr>
        <w:t xml:space="preserve">redátorskému </w:t>
      </w:r>
      <w:del w:id="500" w:author="Munich Daniel" w:date="2018-05-29T13:56:00Z">
        <w:r w:rsidRPr="002A7C3E" w:rsidDel="00C50FBC">
          <w:rPr>
            <w:strike/>
            <w:rPrChange w:id="501" w:author="Munich Daniel" w:date="2018-05-29T14:04:00Z">
              <w:rPr/>
            </w:rPrChange>
          </w:rPr>
          <w:delText xml:space="preserve">publikování </w:delText>
        </w:r>
      </w:del>
      <w:r w:rsidRPr="002A7C3E">
        <w:rPr>
          <w:strike/>
          <w:rPrChange w:id="502" w:author="Munich Daniel" w:date="2018-05-29T14:04:00Z">
            <w:rPr/>
          </w:rPrChange>
        </w:rPr>
        <w:t xml:space="preserve">takové </w:t>
      </w:r>
      <w:ins w:id="503" w:author="Munich Daniel" w:date="2018-05-29T13:56:00Z">
        <w:r w:rsidR="00C50FBC" w:rsidRPr="002A7C3E">
          <w:rPr>
            <w:strike/>
            <w:rPrChange w:id="504" w:author="Munich Daniel" w:date="2018-05-29T14:04:00Z">
              <w:rPr/>
            </w:rPrChange>
          </w:rPr>
          <w:t xml:space="preserve">institucionální </w:t>
        </w:r>
      </w:ins>
      <w:r w:rsidRPr="002A7C3E">
        <w:rPr>
          <w:strike/>
          <w:rPrChange w:id="505" w:author="Munich Daniel" w:date="2018-05-29T14:04:00Z">
            <w:rPr/>
          </w:rPrChange>
        </w:rPr>
        <w:t>prostředí nepřeje.</w:t>
      </w:r>
    </w:p>
    <w:p w14:paraId="700E7910" w14:textId="792D934B" w:rsidR="00B92D85" w:rsidRPr="002A7C3E" w:rsidDel="00C50FBC" w:rsidRDefault="00B92D85" w:rsidP="00B92D85">
      <w:pPr>
        <w:rPr>
          <w:del w:id="506" w:author="Munich Daniel" w:date="2018-05-29T13:56:00Z"/>
          <w:strike/>
          <w:rPrChange w:id="507" w:author="Munich Daniel" w:date="2018-05-29T14:04:00Z">
            <w:rPr>
              <w:del w:id="508" w:author="Munich Daniel" w:date="2018-05-29T13:56:00Z"/>
            </w:rPr>
          </w:rPrChange>
        </w:rPr>
      </w:pPr>
      <w:del w:id="509" w:author="Munich Daniel" w:date="2018-05-29T13:56:00Z">
        <w:r w:rsidRPr="002A7C3E" w:rsidDel="00C50FBC">
          <w:rPr>
            <w:strike/>
            <w:rPrChange w:id="510" w:author="Munich Daniel" w:date="2018-05-29T14:04:00Z">
              <w:rPr/>
            </w:rPrChange>
          </w:rPr>
          <w:delText>Pokud by se měla někam zacílit pozornost, byla by to právě v našem srovnání vybočující vysokoškolská pracoviště. Na problémových fakultách by bylo záhodno změnit nejenom způsob hodnocení a rozdělování peněz na výzkum, ale hlavně způsob řízení a myšlení o tom, jaký výzkum se má dělat.</w:delText>
        </w:r>
      </w:del>
    </w:p>
    <w:p w14:paraId="764749B4" w14:textId="5D35DF8D" w:rsidR="00B92D85" w:rsidRPr="002A7C3E" w:rsidRDefault="00B92D85" w:rsidP="00B92D85">
      <w:pPr>
        <w:rPr>
          <w:strike/>
          <w:rPrChange w:id="511" w:author="Munich Daniel" w:date="2018-05-29T14:04:00Z">
            <w:rPr/>
          </w:rPrChange>
        </w:rPr>
      </w:pPr>
      <w:r w:rsidRPr="002A7C3E">
        <w:rPr>
          <w:strike/>
          <w:rPrChange w:id="512" w:author="Munich Daniel" w:date="2018-05-29T14:04:00Z">
            <w:rPr/>
          </w:rPrChange>
        </w:rPr>
        <w:t xml:space="preserve">Metodika 2017+ má potenciál nežádoucí motivace vyvolávané kafemlejnkem zpřetrhat. Některé vysoké školy s články převážně v predátorských a místních časopisech možná čeká nepříjemný střet s realitou. Nicméně kafemlejnek nebude minulostí, dokud se podle něho na vysokých školách budou rozdělovat peníze, což bude </w:t>
      </w:r>
      <w:ins w:id="513" w:author="Munich Daniel" w:date="2018-05-29T13:57:00Z">
        <w:r w:rsidR="00C50FBC" w:rsidRPr="002A7C3E">
          <w:rPr>
            <w:strike/>
            <w:rPrChange w:id="514" w:author="Munich Daniel" w:date="2018-05-29T14:04:00Z">
              <w:rPr/>
            </w:rPrChange>
          </w:rPr>
          <w:t xml:space="preserve">zřejmě trvat </w:t>
        </w:r>
      </w:ins>
      <w:r w:rsidRPr="002A7C3E">
        <w:rPr>
          <w:strike/>
          <w:rPrChange w:id="515" w:author="Munich Daniel" w:date="2018-05-29T14:04:00Z">
            <w:rPr/>
          </w:rPrChange>
        </w:rPr>
        <w:t xml:space="preserve">ještě </w:t>
      </w:r>
      <w:del w:id="516" w:author="Munich Daniel" w:date="2018-05-29T13:57:00Z">
        <w:r w:rsidRPr="002A7C3E" w:rsidDel="00C50FBC">
          <w:rPr>
            <w:strike/>
            <w:rPrChange w:id="517" w:author="Munich Daniel" w:date="2018-05-29T14:04:00Z">
              <w:rPr/>
            </w:rPrChange>
          </w:rPr>
          <w:delText xml:space="preserve">nejméně </w:delText>
        </w:r>
      </w:del>
      <w:r w:rsidRPr="002A7C3E">
        <w:rPr>
          <w:strike/>
          <w:rPrChange w:id="518" w:author="Munich Daniel" w:date="2018-05-29T14:04:00Z">
            <w:rPr/>
          </w:rPrChange>
        </w:rPr>
        <w:t xml:space="preserve">několik let. Navíc vůbec </w:t>
      </w:r>
      <w:del w:id="519" w:author="Munich Daniel" w:date="2018-05-29T13:57:00Z">
        <w:r w:rsidRPr="002A7C3E" w:rsidDel="002A7C3E">
          <w:rPr>
            <w:strike/>
            <w:rPrChange w:id="520" w:author="Munich Daniel" w:date="2018-05-29T14:04:00Z">
              <w:rPr/>
            </w:rPrChange>
          </w:rPr>
          <w:delText xml:space="preserve">nelze </w:delText>
        </w:r>
      </w:del>
      <w:r w:rsidRPr="002A7C3E">
        <w:rPr>
          <w:strike/>
          <w:rPrChange w:id="521" w:author="Munich Daniel" w:date="2018-05-29T14:04:00Z">
            <w:rPr/>
          </w:rPrChange>
        </w:rPr>
        <w:t xml:space="preserve">vyloučit, že </w:t>
      </w:r>
      <w:ins w:id="522" w:author="Munich Daniel" w:date="2018-05-29T13:57:00Z">
        <w:r w:rsidR="002A7C3E" w:rsidRPr="002A7C3E">
          <w:rPr>
            <w:strike/>
            <w:rPrChange w:id="523" w:author="Munich Daniel" w:date="2018-05-29T14:04:00Z">
              <w:rPr/>
            </w:rPrChange>
          </w:rPr>
          <w:t xml:space="preserve">kafemlejnku podobný </w:t>
        </w:r>
      </w:ins>
      <w:del w:id="524" w:author="Munich Daniel" w:date="2018-05-29T13:57:00Z">
        <w:r w:rsidRPr="002A7C3E" w:rsidDel="002A7C3E">
          <w:rPr>
            <w:strike/>
            <w:rPrChange w:id="525" w:author="Munich Daniel" w:date="2018-05-29T14:04:00Z">
              <w:rPr/>
            </w:rPrChange>
          </w:rPr>
          <w:delText xml:space="preserve">podobný </w:delText>
        </w:r>
      </w:del>
      <w:r w:rsidRPr="002A7C3E">
        <w:rPr>
          <w:strike/>
          <w:rPrChange w:id="526" w:author="Munich Daniel" w:date="2018-05-29T14:04:00Z">
            <w:rPr/>
          </w:rPrChange>
        </w:rPr>
        <w:t>způsob hodnocení bude v sektoru vysokých škol pokračovat i nadále.</w:t>
      </w:r>
    </w:p>
    <w:p w14:paraId="27E37800" w14:textId="77777777" w:rsidR="00B92D85" w:rsidRPr="00B92D85" w:rsidRDefault="00B92D85" w:rsidP="00B92D85">
      <w:pPr>
        <w:rPr>
          <w:i/>
        </w:rPr>
      </w:pPr>
      <w:r w:rsidRPr="00B92D85">
        <w:rPr>
          <w:i/>
        </w:rPr>
        <w:t>Tip: Kliknutím na jednotlivý bod či vyhledáním konkrétního pracoviště podle názvu v roletkovém menu se nejen zvýrazní jeho pozice na grafu, ale rovněž se v pravém dolním okně aktivuje možnost stáhnout si seznam jeho článků v predátorských a místních časopisech.</w:t>
      </w:r>
    </w:p>
    <w:p w14:paraId="5C7F6A58" w14:textId="77777777" w:rsidR="00B92D85" w:rsidRDefault="00B92D85" w:rsidP="00B92D85"/>
    <w:p w14:paraId="1F1FA3B6" w14:textId="77777777" w:rsidR="00B92D85" w:rsidRDefault="00B92D85" w:rsidP="00B92D85">
      <w:pPr>
        <w:pStyle w:val="Heading2"/>
      </w:pPr>
      <w:r>
        <w:lastRenderedPageBreak/>
        <w:t>Pár slov závěrem</w:t>
      </w:r>
    </w:p>
    <w:p w14:paraId="1BD84C9E" w14:textId="77777777" w:rsidR="00B92D85" w:rsidRDefault="00B92D85" w:rsidP="00B92D85">
      <w:r>
        <w:t>PRVNÍ ODSTAVEC DOPLNÍME!</w:t>
      </w:r>
    </w:p>
    <w:p w14:paraId="54001886" w14:textId="48EEC304" w:rsidR="00B92D85" w:rsidRDefault="002A7C3E" w:rsidP="00B92D85">
      <w:ins w:id="527" w:author="Munich Daniel" w:date="2018-05-29T14:01:00Z">
        <w:r>
          <w:t xml:space="preserve">Za místní nepovažujeme </w:t>
        </w:r>
      </w:ins>
      <w:del w:id="528" w:author="Munich Daniel" w:date="2018-05-29T14:02:00Z">
        <w:r w:rsidR="00B92D85" w:rsidDel="002A7C3E">
          <w:delText xml:space="preserve">Nebereme v úvahu články v jiných </w:delText>
        </w:r>
      </w:del>
      <w:del w:id="529" w:author="Munich Daniel" w:date="2018-05-29T13:57:00Z">
        <w:r w:rsidR="00B92D85" w:rsidDel="002A7C3E">
          <w:delText>„</w:delText>
        </w:r>
      </w:del>
      <w:ins w:id="530" w:author="Munich Daniel" w:date="2018-05-29T13:57:00Z">
        <w:r>
          <w:t>zvláštní</w:t>
        </w:r>
      </w:ins>
      <w:del w:id="531" w:author="Munich Daniel" w:date="2018-05-29T13:57:00Z">
        <w:r w:rsidR="00B92D85" w:rsidDel="002A7C3E">
          <w:delText xml:space="preserve">pozoruhodných“ </w:delText>
        </w:r>
      </w:del>
      <w:ins w:id="532" w:author="Munich Daniel" w:date="2018-05-29T13:57:00Z">
        <w:r>
          <w:t xml:space="preserve"> </w:t>
        </w:r>
      </w:ins>
      <w:r w:rsidR="00B92D85">
        <w:t>časopis</w:t>
      </w:r>
      <w:del w:id="533" w:author="Munich Daniel" w:date="2018-05-29T14:02:00Z">
        <w:r w:rsidR="00B92D85" w:rsidDel="002A7C3E">
          <w:delText>ech</w:delText>
        </w:r>
      </w:del>
      <w:ins w:id="534" w:author="Munich Daniel" w:date="2018-05-29T14:02:00Z">
        <w:r>
          <w:t>y</w:t>
        </w:r>
      </w:ins>
      <w:r w:rsidR="00B92D85">
        <w:t xml:space="preserve"> </w:t>
      </w:r>
      <w:ins w:id="535" w:author="Munich Daniel" w:date="2018-05-29T13:58:00Z">
        <w:r>
          <w:t>vydávan</w:t>
        </w:r>
      </w:ins>
      <w:ins w:id="536" w:author="Munich Daniel" w:date="2018-05-29T14:02:00Z">
        <w:r>
          <w:t>é</w:t>
        </w:r>
      </w:ins>
      <w:ins w:id="537" w:author="Munich Daniel" w:date="2018-05-29T13:58:00Z">
        <w:r>
          <w:t xml:space="preserve"> </w:t>
        </w:r>
      </w:ins>
      <w:del w:id="538" w:author="Munich Daniel" w:date="2018-05-29T13:58:00Z">
        <w:r w:rsidR="00B92D85" w:rsidDel="002A7C3E">
          <w:delText xml:space="preserve">ze </w:delText>
        </w:r>
      </w:del>
      <w:ins w:id="539" w:author="Munich Daniel" w:date="2018-05-29T13:58:00Z">
        <w:r>
          <w:t xml:space="preserve">v </w:t>
        </w:r>
      </w:ins>
      <w:r w:rsidR="00B92D85">
        <w:t>zemí</w:t>
      </w:r>
      <w:ins w:id="540" w:author="Munich Daniel" w:date="2018-05-29T13:58:00Z">
        <w:r>
          <w:t>ch</w:t>
        </w:r>
      </w:ins>
      <w:r w:rsidR="00B92D85">
        <w:t xml:space="preserve"> bývalého východního bloku, které </w:t>
      </w:r>
      <w:ins w:id="541" w:author="Munich Daniel" w:date="2018-05-29T13:58:00Z">
        <w:r>
          <w:t xml:space="preserve">tam </w:t>
        </w:r>
      </w:ins>
      <w:r w:rsidR="00B92D85">
        <w:t xml:space="preserve">sice podle </w:t>
      </w:r>
      <w:ins w:id="542" w:author="Munich Daniel" w:date="2018-05-29T13:58:00Z">
        <w:r>
          <w:t xml:space="preserve">námi </w:t>
        </w:r>
      </w:ins>
      <w:r w:rsidR="00B92D85">
        <w:t>zvolené definice nevychází jako místní</w:t>
      </w:r>
      <w:r w:rsidR="00B92D85" w:rsidRPr="002A7C3E">
        <w:rPr>
          <w:highlight w:val="yellow"/>
          <w:rPrChange w:id="543" w:author="Munich Daniel" w:date="2018-05-29T13:58:00Z">
            <w:rPr/>
          </w:rPrChange>
        </w:rPr>
        <w:t>, ale z hlediska obsahu také není žádná sláva</w:t>
      </w:r>
      <w:r w:rsidR="00B92D85">
        <w:t xml:space="preserve">. </w:t>
      </w:r>
      <w:r w:rsidR="00B92D85" w:rsidRPr="002A7C3E">
        <w:rPr>
          <w:highlight w:val="yellow"/>
          <w:rPrChange w:id="544" w:author="Munich Daniel" w:date="2018-05-29T13:58:00Z">
            <w:rPr/>
          </w:rPrChange>
        </w:rPr>
        <w:t>Na některých pracovištích jsou i takových článků nezanedbatelné počty.</w:t>
      </w:r>
    </w:p>
    <w:p w14:paraId="22B99F54" w14:textId="520442F2" w:rsidR="00B92D85" w:rsidRDefault="00B92D85" w:rsidP="00B92D85">
      <w:r>
        <w:t xml:space="preserve">Jelikož </w:t>
      </w:r>
      <w:del w:id="545" w:author="Munich Daniel" w:date="2018-05-29T14:02:00Z">
        <w:r w:rsidDel="002A7C3E">
          <w:delText xml:space="preserve">srovnání </w:delText>
        </w:r>
      </w:del>
      <w:r>
        <w:t>vychází</w:t>
      </w:r>
      <w:ins w:id="546" w:author="Munich Daniel" w:date="2018-05-29T14:02:00Z">
        <w:r w:rsidR="002A7C3E">
          <w:t>me</w:t>
        </w:r>
      </w:ins>
      <w:r>
        <w:t xml:space="preserve"> z databáze Hodnocení 2016, nejsou </w:t>
      </w:r>
      <w:ins w:id="547" w:author="Munich Daniel" w:date="2018-05-29T14:02:00Z">
        <w:r w:rsidR="002A7C3E">
          <w:t xml:space="preserve">do </w:t>
        </w:r>
      </w:ins>
      <w:del w:id="548" w:author="Munich Daniel" w:date="2018-05-29T13:59:00Z">
        <w:r w:rsidDel="002A7C3E">
          <w:delText xml:space="preserve">v </w:delText>
        </w:r>
      </w:del>
      <w:r>
        <w:t>analýz</w:t>
      </w:r>
      <w:del w:id="549" w:author="Munich Daniel" w:date="2018-05-29T13:59:00Z">
        <w:r w:rsidDel="002A7C3E">
          <w:delText>e</w:delText>
        </w:r>
      </w:del>
      <w:ins w:id="550" w:author="Munich Daniel" w:date="2018-05-29T14:02:00Z">
        <w:r w:rsidR="002A7C3E">
          <w:t xml:space="preserve">y zahrnuty </w:t>
        </w:r>
      </w:ins>
      <w:del w:id="551" w:author="Munich Daniel" w:date="2018-05-29T14:02:00Z">
        <w:r w:rsidDel="002A7C3E">
          <w:delText xml:space="preserve"> zohledněny </w:delText>
        </w:r>
      </w:del>
      <w:r>
        <w:t xml:space="preserve">články, které sice vyšly v časopisech indexovaných ve Scopusu, ale </w:t>
      </w:r>
      <w:ins w:id="552" w:author="Munich Daniel" w:date="2018-05-29T13:59:00Z">
        <w:r w:rsidR="002A7C3E">
          <w:t>nejsou obsaženy</w:t>
        </w:r>
      </w:ins>
      <w:del w:id="553" w:author="Munich Daniel" w:date="2018-05-29T13:59:00Z">
        <w:r w:rsidDel="002A7C3E">
          <w:delText>nebyly evidovány v RIVu</w:delText>
        </w:r>
      </w:del>
      <w:ins w:id="554" w:author="Munich Daniel" w:date="2018-05-29T13:59:00Z">
        <w:r w:rsidR="002A7C3E">
          <w:t xml:space="preserve"> v datech Hodnocení 2016</w:t>
        </w:r>
      </w:ins>
      <w:r>
        <w:t xml:space="preserve">. </w:t>
      </w:r>
      <w:ins w:id="555" w:author="Munich Daniel" w:date="2018-05-29T14:03:00Z">
        <w:r w:rsidR="002A7C3E">
          <w:t xml:space="preserve">jedná </w:t>
        </w:r>
      </w:ins>
      <w:del w:id="556" w:author="Munich Daniel" w:date="2018-05-29T14:03:00Z">
        <w:r w:rsidDel="002A7C3E">
          <w:delText xml:space="preserve">Například </w:delText>
        </w:r>
      </w:del>
      <w:r>
        <w:t xml:space="preserve">se </w:t>
      </w:r>
      <w:del w:id="557" w:author="Munich Daniel" w:date="2018-05-29T14:03:00Z">
        <w:r w:rsidDel="002A7C3E">
          <w:delText xml:space="preserve">může jednat </w:delText>
        </w:r>
      </w:del>
      <w:r>
        <w:t>o</w:t>
      </w:r>
      <w:del w:id="558" w:author="Munich Daniel" w:date="2018-05-29T14:00:00Z">
        <w:r w:rsidDel="002A7C3E">
          <w:delText xml:space="preserve"> predátorské</w:delText>
        </w:r>
      </w:del>
      <w:r>
        <w:t xml:space="preserve"> články</w:t>
      </w:r>
      <w:ins w:id="559" w:author="Munich Daniel" w:date="2018-05-29T14:00:00Z">
        <w:r w:rsidR="002A7C3E">
          <w:t xml:space="preserve"> v predátorských časopisech</w:t>
        </w:r>
      </w:ins>
      <w:r>
        <w:t xml:space="preserve">, jejichž publikaci sice pracoviště nezabránilo, ale </w:t>
      </w:r>
      <w:ins w:id="560" w:author="Munich Daniel" w:date="2018-05-29T14:03:00Z">
        <w:r w:rsidR="002A7C3E">
          <w:t>do Hodnocení se z nějakých důvodů nedostaly</w:t>
        </w:r>
      </w:ins>
      <w:del w:id="561" w:author="Munich Daniel" w:date="2018-05-29T14:03:00Z">
        <w:r w:rsidDel="002A7C3E">
          <w:delText>rozhodlo se je do RIVu nenahlásit (anebo později vymazat)</w:delText>
        </w:r>
      </w:del>
      <w:r>
        <w:t>.</w:t>
      </w:r>
    </w:p>
    <w:p w14:paraId="46221A67" w14:textId="0DB1C0AD" w:rsidR="00B92D85" w:rsidRDefault="00B92D85" w:rsidP="00B92D85">
      <w:del w:id="562" w:author="Munich Daniel" w:date="2018-05-29T14:03:00Z">
        <w:r w:rsidDel="002A7C3E">
          <w:delText>Nicméně to nic nemění na hlavních poznatcích, které z této studie vycházejí – že z</w:delText>
        </w:r>
      </w:del>
      <w:ins w:id="563" w:author="Munich Daniel" w:date="2018-05-29T14:03:00Z">
        <w:r w:rsidR="002A7C3E">
          <w:t>Z</w:t>
        </w:r>
      </w:ins>
      <w:r>
        <w:t xml:space="preserve">ejména na vysokých školách a ve společenských vědách </w:t>
      </w:r>
      <w:ins w:id="564" w:author="Munich Daniel" w:date="2018-05-29T14:00:00Z">
        <w:r w:rsidR="002A7C3E">
          <w:t xml:space="preserve">představuje publikování v místních a predátorských časopisech </w:t>
        </w:r>
      </w:ins>
      <w:del w:id="565" w:author="Munich Daniel" w:date="2018-05-29T14:00:00Z">
        <w:r w:rsidDel="002A7C3E">
          <w:delText xml:space="preserve">je před námi </w:delText>
        </w:r>
      </w:del>
      <w:r>
        <w:t>velk</w:t>
      </w:r>
      <w:del w:id="566" w:author="Munich Daniel" w:date="2018-05-29T14:00:00Z">
        <w:r w:rsidDel="002A7C3E">
          <w:delText>á</w:delText>
        </w:r>
      </w:del>
      <w:ins w:id="567" w:author="Munich Daniel" w:date="2018-05-29T14:00:00Z">
        <w:r w:rsidR="002A7C3E">
          <w:t>ou</w:t>
        </w:r>
      </w:ins>
      <w:r>
        <w:t xml:space="preserve"> výzv</w:t>
      </w:r>
      <w:del w:id="568" w:author="Munich Daniel" w:date="2018-05-29T14:00:00Z">
        <w:r w:rsidDel="002A7C3E">
          <w:delText>a</w:delText>
        </w:r>
      </w:del>
      <w:ins w:id="569" w:author="Munich Daniel" w:date="2018-05-29T14:00:00Z">
        <w:r w:rsidR="002A7C3E">
          <w:t>u</w:t>
        </w:r>
      </w:ins>
      <w:r>
        <w:t xml:space="preserve">, se kterou se musí hodnotitelé a manažeři výzkumu utkat. </w:t>
      </w:r>
      <w:del w:id="570" w:author="Munich Daniel" w:date="2018-05-29T14:01:00Z">
        <w:r w:rsidDel="002A7C3E">
          <w:delText>Právě tyto obory jsou totiž klíčové pro největší brzdu naší konkurenceschopnosti – totiž kvalitu veřejných institucí.</w:delText>
        </w:r>
      </w:del>
    </w:p>
    <w:p w14:paraId="255BC6CC" w14:textId="77777777" w:rsidR="00B92D85" w:rsidRPr="00B92D85" w:rsidRDefault="00B92D85" w:rsidP="00B92D85">
      <w:pPr>
        <w:rPr>
          <w:i/>
        </w:rPr>
      </w:pPr>
      <w:r w:rsidRPr="00B92D85">
        <w:rPr>
          <w:i/>
        </w:rPr>
        <w:t>Tip: Doporučujeme nad aplikací strávit delší čas a dopodrobna prozkoumat obory a pracoviště, které jsou Vám blízké.</w:t>
      </w:r>
    </w:p>
    <w:p w14:paraId="4CE650BB" w14:textId="77777777" w:rsidR="00B92D85" w:rsidRDefault="00B92D85" w:rsidP="00B92D85"/>
    <w:p w14:paraId="3AB400DB" w14:textId="77777777" w:rsidR="00AD36E3" w:rsidRDefault="00AD36E3" w:rsidP="00B92D85"/>
    <w:p w14:paraId="2691B31E" w14:textId="77777777" w:rsidR="00AD36E3" w:rsidRDefault="00AD36E3" w:rsidP="00AD36E3">
      <w:pPr>
        <w:pStyle w:val="Heading2"/>
      </w:pPr>
      <w:r>
        <w:t>Děkujeme za pozornost!</w:t>
      </w:r>
    </w:p>
    <w:p w14:paraId="3E914C68" w14:textId="77777777" w:rsidR="00AD36E3" w:rsidRDefault="00AD36E3" w:rsidP="00AD36E3">
      <w:r>
        <w:t xml:space="preserve">Zpět na </w:t>
      </w:r>
      <w:r w:rsidRPr="00AD36E3">
        <w:rPr>
          <w:highlight w:val="yellow"/>
        </w:rPr>
        <w:t>Interaktivní aplikaci</w:t>
      </w:r>
    </w:p>
    <w:p w14:paraId="672D08B2" w14:textId="77777777" w:rsidR="00AD36E3" w:rsidRDefault="00AD36E3" w:rsidP="00AD36E3">
      <w:r>
        <w:t>Pokud se Vám to líbilo, nezapomeňte se o to podělit s ostatními!</w:t>
      </w:r>
    </w:p>
    <w:p w14:paraId="45B3897A" w14:textId="77777777" w:rsidR="00AD36E3" w:rsidRDefault="00AD36E3" w:rsidP="00AD36E3">
      <w:r>
        <w:t xml:space="preserve">Doporučená citace: Macháček, V. a Srholec, M. (2018) </w:t>
      </w:r>
      <w:r w:rsidRPr="002A7C3E">
        <w:rPr>
          <w:color w:val="FF0000"/>
          <w:rPrChange w:id="571" w:author="Munich Daniel" w:date="2018-05-29T14:01:00Z">
            <w:rPr/>
          </w:rPrChange>
        </w:rPr>
        <w:t>Kdo nejvíce publikuje v predátorských a místních časopisech?</w:t>
      </w:r>
      <w:r>
        <w:t xml:space="preserve"> Studie XXX/2018. Think-tank IDEA při NHÚ AV ČR.</w:t>
      </w:r>
    </w:p>
    <w:p w14:paraId="13ADEDFB" w14:textId="77777777" w:rsidR="00AD36E3" w:rsidRPr="00B92D85" w:rsidRDefault="00AD36E3" w:rsidP="00B92D85"/>
    <w:sectPr w:rsidR="00AD36E3" w:rsidRPr="00B92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unich Daniel" w:date="2018-05-29T09:57:00Z" w:initials="MD">
    <w:p w14:paraId="358CFDEE" w14:textId="77777777" w:rsidR="00367970" w:rsidRDefault="00367970">
      <w:pPr>
        <w:pStyle w:val="CommentText"/>
      </w:pPr>
      <w:r>
        <w:rPr>
          <w:rStyle w:val="CommentReference"/>
        </w:rPr>
        <w:annotationRef/>
      </w:r>
      <w:r>
        <w:t>Kladu si otázku, zda i tyhle věci mohou mit prirazeno  ISBN, cimz se stanou e-publikaci a dostanou se tedy do knihovnich informačních systemu, coz podpori sireni informace o této studii v principu po celem svete.</w:t>
      </w:r>
    </w:p>
    <w:p w14:paraId="7CF66282" w14:textId="77777777" w:rsidR="00367970" w:rsidRDefault="00367970">
      <w:pPr>
        <w:pStyle w:val="CommentText"/>
      </w:pPr>
    </w:p>
    <w:p w14:paraId="132E0745" w14:textId="77777777" w:rsidR="00367970" w:rsidRDefault="00367970">
      <w:pPr>
        <w:pStyle w:val="CommentText"/>
      </w:pPr>
      <w:r>
        <w:t>Dále me napada, ze nase normalni  IDEA studie mají vždy anglicke shrnuti. Zde by mozna stalo za to to mit také, samozrejme jen jako jediny pop-up pod britskou vlaječkou. Text strucne popisujici hlavni pointu obsahu.</w:t>
      </w:r>
    </w:p>
  </w:comment>
  <w:comment w:id="83" w:author="Munich Daniel" w:date="2018-05-29T10:52:00Z" w:initials="MD">
    <w:p w14:paraId="67D9A739" w14:textId="77777777" w:rsidR="009022A2" w:rsidRDefault="009022A2">
      <w:pPr>
        <w:pStyle w:val="CommentText"/>
      </w:pPr>
      <w:r>
        <w:rPr>
          <w:rStyle w:val="CommentReference"/>
        </w:rPr>
        <w:annotationRef/>
      </w:r>
      <w:r>
        <w:t>Viz moje zasadni připomínka uvedena nize.</w:t>
      </w:r>
    </w:p>
  </w:comment>
  <w:comment w:id="156" w:author="Munich Daniel" w:date="2018-05-29T10:48:00Z" w:initials="MD">
    <w:p w14:paraId="23F128A6" w14:textId="77777777" w:rsidR="009022A2" w:rsidRDefault="009022A2">
      <w:pPr>
        <w:pStyle w:val="CommentText"/>
      </w:pPr>
      <w:r>
        <w:rPr>
          <w:rStyle w:val="CommentReference"/>
        </w:rPr>
        <w:annotationRef/>
      </w:r>
      <w:r>
        <w:t>Třeba zde ci nekde jinde musite kulatne ale jasne rici, ze publikace v mistnim casopise nebo mistni caspopis samotny neznamena automaticky  podvod, nevedeckost, nevyznam, atd. Musite naopak věnovat pozornost osvetleni cele věci. Doporucuji pouzit vetne a slovni obraty z te minule studie IDEA, kde jsme to dost vyladili. Klidne tomu věnujte vice ci vetsi pop-up windows.</w:t>
      </w:r>
    </w:p>
    <w:p w14:paraId="75B13434" w14:textId="77777777" w:rsidR="009022A2" w:rsidRDefault="009022A2">
      <w:pPr>
        <w:pStyle w:val="CommentText"/>
      </w:pPr>
    </w:p>
    <w:p w14:paraId="2A2CAF2B" w14:textId="77777777" w:rsidR="009022A2" w:rsidRPr="009022A2" w:rsidRDefault="009022A2">
      <w:pPr>
        <w:pStyle w:val="CommentText"/>
        <w:rPr>
          <w:b/>
        </w:rPr>
      </w:pPr>
      <w:r w:rsidRPr="009022A2">
        <w:rPr>
          <w:b/>
          <w:color w:val="FF0000"/>
        </w:rPr>
        <w:t>TOHLE JE ZASADNI</w:t>
      </w:r>
      <w:r w:rsidRPr="009022A2">
        <w:rPr>
          <w:b/>
          <w:color w:val="FF0000"/>
          <w:lang w:val="en-US"/>
        </w:rPr>
        <w:t xml:space="preserve">!!! Nechci </w:t>
      </w:r>
      <w:r w:rsidRPr="009022A2">
        <w:rPr>
          <w:b/>
          <w:color w:val="FF0000"/>
        </w:rPr>
        <w:t xml:space="preserve"> se dočkat toho, ze budou IDEA kritizovat, ze delame rovnitko mezi predatorske a mistnimi časopisy.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32E0745" w15:done="0"/>
  <w15:commentEx w15:paraId="67D9A739" w15:done="0"/>
  <w15:commentEx w15:paraId="2A2CAF2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63E0B4" w14:textId="77777777" w:rsidR="00C6530B" w:rsidRDefault="00C6530B" w:rsidP="00B92D85">
      <w:pPr>
        <w:spacing w:after="0" w:line="240" w:lineRule="auto"/>
      </w:pPr>
      <w:r>
        <w:separator/>
      </w:r>
    </w:p>
  </w:endnote>
  <w:endnote w:type="continuationSeparator" w:id="0">
    <w:p w14:paraId="137CB4B5" w14:textId="77777777" w:rsidR="00C6530B" w:rsidRDefault="00C6530B" w:rsidP="00B92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FEA0A7" w14:textId="77777777" w:rsidR="00C6530B" w:rsidRDefault="00C6530B" w:rsidP="00B92D85">
      <w:pPr>
        <w:spacing w:after="0" w:line="240" w:lineRule="auto"/>
      </w:pPr>
      <w:r>
        <w:separator/>
      </w:r>
    </w:p>
  </w:footnote>
  <w:footnote w:type="continuationSeparator" w:id="0">
    <w:p w14:paraId="46C75416" w14:textId="77777777" w:rsidR="00C6530B" w:rsidRDefault="00C6530B" w:rsidP="00B92D8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unich Daniel">
    <w15:presenceInfo w15:providerId="None" w15:userId="Munich Dani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85"/>
    <w:rsid w:val="000079C5"/>
    <w:rsid w:val="0010443A"/>
    <w:rsid w:val="0022488A"/>
    <w:rsid w:val="002A7C3E"/>
    <w:rsid w:val="003538A3"/>
    <w:rsid w:val="00367970"/>
    <w:rsid w:val="0070184A"/>
    <w:rsid w:val="00767E33"/>
    <w:rsid w:val="007C08F9"/>
    <w:rsid w:val="008157A8"/>
    <w:rsid w:val="009022A2"/>
    <w:rsid w:val="00956CF5"/>
    <w:rsid w:val="009C410A"/>
    <w:rsid w:val="00AD36E3"/>
    <w:rsid w:val="00B01D11"/>
    <w:rsid w:val="00B92D85"/>
    <w:rsid w:val="00C42174"/>
    <w:rsid w:val="00C50FBC"/>
    <w:rsid w:val="00C6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7853"/>
  <w15:chartTrackingRefBased/>
  <w15:docId w15:val="{A6D2DB78-9596-42D4-AFB0-1E5E3B67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2D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D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D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D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D85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B92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D85"/>
    <w:rPr>
      <w:lang w:val="cs-CZ"/>
    </w:rPr>
  </w:style>
  <w:style w:type="character" w:customStyle="1" w:styleId="Heading1Char">
    <w:name w:val="Heading 1 Char"/>
    <w:basedOn w:val="DefaultParagraphFont"/>
    <w:link w:val="Heading1"/>
    <w:uiPriority w:val="9"/>
    <w:rsid w:val="00B92D8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cs-CZ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D8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92D85"/>
    <w:rPr>
      <w:rFonts w:eastAsiaTheme="minorEastAsia"/>
      <w:color w:val="5A5A5A" w:themeColor="text1" w:themeTint="A5"/>
      <w:spacing w:val="15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D8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B92D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cs-C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D85"/>
    <w:rPr>
      <w:rFonts w:asciiTheme="majorHAnsi" w:eastAsiaTheme="majorEastAsia" w:hAnsiTheme="majorHAnsi" w:cstheme="majorBidi"/>
      <w:i/>
      <w:iCs/>
      <w:color w:val="365F91" w:themeColor="accent1" w:themeShade="BF"/>
      <w:lang w:val="cs-CZ"/>
    </w:rPr>
  </w:style>
  <w:style w:type="character" w:styleId="CommentReference">
    <w:name w:val="annotation reference"/>
    <w:basedOn w:val="DefaultParagraphFont"/>
    <w:uiPriority w:val="99"/>
    <w:semiHidden/>
    <w:unhideWhenUsed/>
    <w:rsid w:val="003679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9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970"/>
    <w:rPr>
      <w:sz w:val="20"/>
      <w:szCs w:val="20"/>
      <w:lang w:val="cs-C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79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7970"/>
    <w:rPr>
      <w:b/>
      <w:bCs/>
      <w:sz w:val="20"/>
      <w:szCs w:val="20"/>
      <w:lang w:val="cs-C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9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970"/>
    <w:rPr>
      <w:rFonts w:ascii="Segoe UI" w:hAnsi="Segoe UI" w:cs="Segoe UI"/>
      <w:sz w:val="18"/>
      <w:szCs w:val="18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24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03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333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729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3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41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9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75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037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7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831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13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48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8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24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211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52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41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015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391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37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7842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17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81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2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96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4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70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9839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3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189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76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85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74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9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1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E71C2-BBF9-4B5F-A511-047AFB497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1828</Words>
  <Characters>10425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CERGE-EI</Company>
  <LinksUpToDate>false</LinksUpToDate>
  <CharactersWithSpaces>12229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 Macháček</dc:creator>
  <cp:keywords/>
  <dc:description/>
  <cp:lastModifiedBy>Munich Daniel</cp:lastModifiedBy>
  <cp:revision>3</cp:revision>
  <dcterms:created xsi:type="dcterms:W3CDTF">2018-05-29T11:48:00Z</dcterms:created>
  <dcterms:modified xsi:type="dcterms:W3CDTF">2018-05-29T12:04:00Z</dcterms:modified>
</cp:coreProperties>
</file>