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434B0" w14:textId="34044F0B" w:rsidR="003452A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1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0022D8" w:rsidRPr="00C76095">
        <w:rPr>
          <w:rFonts w:ascii="Times New Roman" w:hAnsi="Times New Roman" w:cs="Times New Roman"/>
          <w:sz w:val="24"/>
          <w:szCs w:val="24"/>
          <w:lang w:val="cs-CZ"/>
        </w:rPr>
        <w:t>NENI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0A260F65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2945CB" w14:textId="77777777" w:rsidR="008F730C" w:rsidRPr="00C76095" w:rsidRDefault="008F730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7676E1D" w14:textId="77777777" w:rsidR="002E0E90" w:rsidRPr="00C76095" w:rsidRDefault="008F730C" w:rsidP="008F730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Kdo nejvíce publikuje v predátorských a místních časopisech?</w:t>
      </w:r>
    </w:p>
    <w:p w14:paraId="35F821A2" w14:textId="77777777" w:rsidR="002E0E90" w:rsidRPr="00C76095" w:rsidRDefault="002E0E90" w:rsidP="008F73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</w:p>
    <w:p w14:paraId="0B2F0831" w14:textId="77777777" w:rsidR="002E0E90" w:rsidRPr="00C76095" w:rsidRDefault="008F730C" w:rsidP="008F730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Bibliometrická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analýza trochu jinak</w:t>
      </w:r>
    </w:p>
    <w:p w14:paraId="2659E617" w14:textId="63D8278A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71CEB1" w14:textId="77777777" w:rsidR="002B7644" w:rsidRPr="00C76095" w:rsidRDefault="002B76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1DCD339" w14:textId="69B56B94" w:rsidR="002E0E90" w:rsidRPr="00C76095" w:rsidRDefault="002B7644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Vít Macháček a Martin Srholec</w:t>
      </w:r>
    </w:p>
    <w:p w14:paraId="6FED0A45" w14:textId="3E021981" w:rsidR="00400618" w:rsidRPr="00C76095" w:rsidDel="00096F68" w:rsidRDefault="00096F68" w:rsidP="002B7644">
      <w:pPr>
        <w:spacing w:after="0" w:line="240" w:lineRule="auto"/>
        <w:jc w:val="center"/>
        <w:rPr>
          <w:del w:id="0" w:author="Vít Macháček" w:date="2018-05-22T10:50:00Z"/>
          <w:rFonts w:ascii="Times New Roman" w:hAnsi="Times New Roman" w:cs="Times New Roman"/>
          <w:sz w:val="24"/>
          <w:szCs w:val="24"/>
          <w:lang w:val="cs-CZ"/>
        </w:rPr>
      </w:pPr>
      <w:proofErr w:type="spellStart"/>
      <w:ins w:id="1" w:author="Vít Macháček" w:date="2018-05-22T10:50:00Z">
        <w:r w:rsidRPr="00C76095">
          <w:rPr>
            <w:rFonts w:ascii="Times New Roman" w:hAnsi="Times New Roman" w:cs="Times New Roman"/>
            <w:sz w:val="24"/>
            <w:szCs w:val="24"/>
            <w:lang w:val="cs-CZ"/>
          </w:rPr>
          <w:t>T</w:t>
        </w:r>
        <w:r w:rsidRPr="00C76095">
          <w:rPr>
            <w:rFonts w:ascii="Times New Roman" w:hAnsi="Times New Roman" w:cs="Times New Roman"/>
            <w:sz w:val="24"/>
            <w:szCs w:val="24"/>
            <w:lang w:val="cs-CZ"/>
          </w:rPr>
          <w:t>hink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cs-CZ"/>
          </w:rPr>
          <w:t>-</w:t>
        </w:r>
        <w:r w:rsidRPr="00C76095">
          <w:rPr>
            <w:rFonts w:ascii="Times New Roman" w:hAnsi="Times New Roman" w:cs="Times New Roman"/>
            <w:sz w:val="24"/>
            <w:szCs w:val="24"/>
            <w:lang w:val="cs-CZ"/>
          </w:rPr>
          <w:t xml:space="preserve">tank </w:t>
        </w:r>
      </w:ins>
      <w:r w:rsidR="0040061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IDEA </w:t>
      </w:r>
      <w:del w:id="2" w:author="Vít Macháček" w:date="2018-05-22T10:50:00Z">
        <w:r w:rsidR="00400618" w:rsidRPr="00C76095" w:rsidDel="00096F68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think tank </w:delText>
        </w:r>
      </w:del>
      <w:r w:rsidR="0040061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při </w:t>
      </w:r>
      <w:del w:id="3" w:author="Vít Macháček" w:date="2018-05-22T10:50:00Z">
        <w:r w:rsidR="00400618" w:rsidRPr="00C76095" w:rsidDel="00096F68">
          <w:rPr>
            <w:rFonts w:ascii="Times New Roman" w:hAnsi="Times New Roman" w:cs="Times New Roman"/>
            <w:sz w:val="24"/>
            <w:szCs w:val="24"/>
            <w:lang w:val="cs-CZ"/>
          </w:rPr>
          <w:delText>CERGE-EI</w:delText>
        </w:r>
      </w:del>
    </w:p>
    <w:p w14:paraId="6FA02DDC" w14:textId="626C2EBB" w:rsidR="002E0E90" w:rsidRPr="00C76095" w:rsidRDefault="00096F68" w:rsidP="00096F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  <w:pPrChange w:id="4" w:author="Vít Macháček" w:date="2018-05-22T10:50:00Z">
          <w:pPr>
            <w:spacing w:after="0" w:line="240" w:lineRule="auto"/>
            <w:jc w:val="both"/>
          </w:pPr>
        </w:pPrChange>
      </w:pPr>
      <w:proofErr w:type="gramStart"/>
      <w:ins w:id="5" w:author="Vít Macháček" w:date="2018-05-22T10:50:00Z">
        <w:r>
          <w:rPr>
            <w:rFonts w:ascii="Times New Roman" w:hAnsi="Times New Roman" w:cs="Times New Roman"/>
            <w:sz w:val="24"/>
            <w:szCs w:val="24"/>
            <w:lang w:val="cs-CZ"/>
          </w:rPr>
          <w:t>Národohospodářském</w:t>
        </w:r>
        <w:proofErr w:type="gramEnd"/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ústavu AV ČR.</w:t>
        </w:r>
      </w:ins>
    </w:p>
    <w:p w14:paraId="6F0C504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716BB8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83E5248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E73EDD" w14:textId="04C532D1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176392A8" w14:textId="2D90C27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2</w:t>
      </w:r>
      <w:r w:rsidR="00A317A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2203A3" w:rsidRPr="00C76095">
        <w:rPr>
          <w:rFonts w:ascii="Times New Roman" w:hAnsi="Times New Roman" w:cs="Times New Roman"/>
          <w:sz w:val="24"/>
          <w:szCs w:val="24"/>
          <w:lang w:val="cs-CZ"/>
        </w:rPr>
        <w:t>Proč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1FDFFDC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B589CA" w14:textId="54AC9AEA" w:rsidR="004E6661" w:rsidRPr="00C76095" w:rsidRDefault="004E6661" w:rsidP="004E666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 xml:space="preserve">Světový výzkum a ten </w:t>
      </w:r>
      <w:r w:rsidR="00E74073" w:rsidRPr="00C76095">
        <w:rPr>
          <w:rFonts w:ascii="Times New Roman" w:hAnsi="Times New Roman" w:cs="Times New Roman"/>
          <w:sz w:val="32"/>
          <w:szCs w:val="32"/>
          <w:lang w:val="cs-CZ"/>
        </w:rPr>
        <w:t>ostatní</w:t>
      </w:r>
    </w:p>
    <w:p w14:paraId="2C73A9EE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C4AD4FF" w14:textId="188C253C" w:rsidR="005F0C6A" w:rsidRPr="00635A0D" w:rsidRDefault="004E6661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Hodnocení výzkumu je </w:t>
      </w:r>
      <w:r w:rsidR="00C37F73" w:rsidRPr="00635A0D">
        <w:rPr>
          <w:rFonts w:ascii="Times New Roman" w:hAnsi="Times New Roman" w:cs="Times New Roman"/>
          <w:sz w:val="24"/>
          <w:szCs w:val="24"/>
          <w:lang w:val="cs-CZ"/>
        </w:rPr>
        <w:t>obtížné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, ale nezbytné,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protože </w:t>
      </w:r>
      <w:del w:id="6" w:author="Vít Macháček" w:date="2018-05-22T09:44:00Z">
        <w:r w:rsidR="00AE6F2D" w:rsidRPr="00C76095" w:rsidDel="00760B14">
          <w:rPr>
            <w:rFonts w:ascii="Times New Roman" w:hAnsi="Times New Roman" w:cs="Times New Roman"/>
            <w:sz w:val="24"/>
            <w:szCs w:val="24"/>
            <w:lang w:val="cs-CZ"/>
          </w:rPr>
          <w:delText>jinak není podle čeho rozhodovat</w:delText>
        </w:r>
      </w:del>
      <w:ins w:id="7" w:author="Vít Macháček" w:date="2018-05-22T09:44:00Z">
        <w:r w:rsidR="00760B14">
          <w:rPr>
            <w:rFonts w:ascii="Times New Roman" w:hAnsi="Times New Roman" w:cs="Times New Roman"/>
            <w:sz w:val="24"/>
            <w:szCs w:val="24"/>
            <w:lang w:val="cs-CZ"/>
          </w:rPr>
          <w:t xml:space="preserve">se podle něj rozdělují prostředky na výzkum a vývoj. Čím lepší informace o výzkumných institucích/pracovištích/organizacích máme, tím lépe </w:t>
        </w:r>
      </w:ins>
      <w:ins w:id="8" w:author="Vít Macháček" w:date="2018-05-22T09:45:00Z">
        <w:r w:rsidR="00760B14">
          <w:rPr>
            <w:rFonts w:ascii="Times New Roman" w:hAnsi="Times New Roman" w:cs="Times New Roman"/>
            <w:sz w:val="24"/>
            <w:szCs w:val="24"/>
            <w:lang w:val="cs-CZ"/>
          </w:rPr>
          <w:t xml:space="preserve">se můžeme rozhodnout, která </w:t>
        </w:r>
        <w:proofErr w:type="gramStart"/>
        <w:r w:rsidR="00760B14">
          <w:rPr>
            <w:rFonts w:ascii="Times New Roman" w:hAnsi="Times New Roman" w:cs="Times New Roman"/>
            <w:sz w:val="24"/>
            <w:szCs w:val="24"/>
            <w:lang w:val="cs-CZ"/>
          </w:rPr>
          <w:t>za stojí</w:t>
        </w:r>
        <w:proofErr w:type="gramEnd"/>
        <w:r w:rsidR="00760B14">
          <w:rPr>
            <w:rFonts w:ascii="Times New Roman" w:hAnsi="Times New Roman" w:cs="Times New Roman"/>
            <w:sz w:val="24"/>
            <w:szCs w:val="24"/>
            <w:lang w:val="cs-CZ"/>
          </w:rPr>
          <w:t xml:space="preserve"> za podporu.</w:t>
        </w:r>
      </w:ins>
      <w:del w:id="9" w:author="Vít Macháček" w:date="2018-05-22T09:45:00Z">
        <w:r w:rsidRPr="00C76095" w:rsidDel="00760B14">
          <w:rPr>
            <w:rFonts w:ascii="Times New Roman" w:hAnsi="Times New Roman" w:cs="Times New Roman"/>
            <w:sz w:val="24"/>
            <w:szCs w:val="24"/>
            <w:lang w:val="cs-CZ"/>
          </w:rPr>
          <w:delText>.</w:delText>
        </w:r>
      </w:del>
      <w:r w:rsidR="005F0C6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E6F2D" w:rsidRPr="00C76095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890D9B" w:rsidRPr="00C76095">
        <w:rPr>
          <w:rFonts w:ascii="Times New Roman" w:hAnsi="Times New Roman" w:cs="Times New Roman"/>
          <w:sz w:val="24"/>
          <w:szCs w:val="24"/>
          <w:lang w:val="cs-CZ"/>
        </w:rPr>
        <w:t>ikdy nebude dokonalé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ins w:id="10" w:author="Vít Macháček" w:date="2018-05-22T09:45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jen </w:t>
        </w:r>
      </w:ins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stěží se zavděčí všem, 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ale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 neznamená, že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nemůže prospět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0DDA1AB3" w14:textId="77777777" w:rsidR="005F0C6A" w:rsidRPr="00635A0D" w:rsidRDefault="005F0C6A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33EF369" w14:textId="08E78060" w:rsidR="008F730C" w:rsidRPr="00635A0D" w:rsidRDefault="00C76095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11"/>
      <w:del w:id="12" w:author="Vít Macháček" w:date="2018-05-22T09:45:00Z">
        <w:r w:rsidRPr="00635A0D" w:rsidDel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Staré vládní</w:delText>
        </w:r>
      </w:del>
      <w:ins w:id="13" w:author="Vít Macháček" w:date="2018-05-22T09:45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Starý systém</w:t>
        </w:r>
      </w:ins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hodnocení, </w:t>
      </w:r>
      <w:del w:id="14" w:author="Vít Macháček" w:date="2018-05-22T09:45:00Z">
        <w:r w:rsidRPr="00635A0D" w:rsidDel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skrze </w:delText>
        </w:r>
      </w:del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takzvaný </w:t>
      </w:r>
      <w:commentRangeStart w:id="15"/>
      <w:proofErr w:type="spellStart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kafemlejnek</w:t>
      </w:r>
      <w:commentRangeEnd w:id="15"/>
      <w:proofErr w:type="spellEnd"/>
      <w:r w:rsidR="00B26575" w:rsidRPr="00635A0D">
        <w:rPr>
          <w:rStyle w:val="CommentReference"/>
          <w:color w:val="000000" w:themeColor="text1"/>
        </w:rPr>
        <w:commentReference w:id="15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napáchal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 některých oborech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velké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škody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ins w:id="16" w:author="Vít Macháček" w:date="2018-05-22T09:45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V</w:t>
        </w:r>
      </w:ins>
      <w:ins w:id="17" w:author="Vít Macháček" w:date="2018-05-22T09:46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 </w:t>
        </w:r>
      </w:ins>
      <w:ins w:id="18" w:author="Vít Macháček" w:date="2018-05-22T09:45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současnosti </w:t>
        </w:r>
      </w:ins>
      <w:ins w:id="19" w:author="Vít Macháček" w:date="2018-05-22T09:46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ho nahrazuje </w:t>
        </w:r>
      </w:ins>
      <w:del w:id="20" w:author="Vít Macháček" w:date="2018-05-22T09:46:00Z">
        <w:r w:rsidR="00C37F73" w:rsidRPr="00635A0D" w:rsidDel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N</w:delText>
        </w:r>
      </w:del>
      <w:ins w:id="21" w:author="Vít Macháček" w:date="2018-05-22T09:46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n</w:t>
        </w:r>
      </w:ins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ová </w:t>
      </w:r>
      <w:commentRangeStart w:id="22"/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Metodika 2017+</w:t>
      </w:r>
      <w:commentRangeEnd w:id="22"/>
      <w:r w:rsidR="00567B3C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commentReference w:id="22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se </w:t>
      </w:r>
      <w:r w:rsidR="00C37F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však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rozbíhá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pomalu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Navíc j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sou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problémy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kterými se 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nový systém hodnocení </w:t>
      </w:r>
      <w:r w:rsidR="00860C9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zabývá</w:t>
      </w:r>
      <w:r w:rsidR="000C31F6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jen okrajově</w:t>
      </w:r>
      <w:r w:rsidR="00AE6F2D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commentRangeEnd w:id="11"/>
      <w:r w:rsidR="00760B14">
        <w:rPr>
          <w:rStyle w:val="CommentReference"/>
        </w:rPr>
        <w:commentReference w:id="11"/>
      </w:r>
    </w:p>
    <w:p w14:paraId="210CC755" w14:textId="77777777" w:rsidR="008F730C" w:rsidRPr="00635A0D" w:rsidRDefault="008F730C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247C69A" w14:textId="0E1389BF" w:rsidR="002E0E90" w:rsidRPr="00635A0D" w:rsidRDefault="00890D9B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Nabízíme netradiční pohled. 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Namísto 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řazení 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časopisů 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podle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citač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ního ohlasu vycházíme ze 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se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znamu</w:t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časopisů podezřelých z</w:t>
      </w:r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23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predátorských</w:t>
      </w:r>
      <w:r w:rsidR="005F0C6A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r w:rsidR="00C37F73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praktik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23"/>
      <w:r w:rsidR="00B26575" w:rsidRPr="00635A0D">
        <w:rPr>
          <w:rStyle w:val="CommentReference"/>
          <w:color w:val="000000" w:themeColor="text1"/>
        </w:rPr>
        <w:commentReference w:id="23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 z</w:t>
      </w:r>
      <w:r w:rsidR="00C7609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 seznamu časopisů s výrazně</w:t>
      </w:r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24"/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místní </w:t>
      </w:r>
      <w:del w:id="25" w:author="Vít Macháček" w:date="2018-05-22T09:47:00Z">
        <w:r w:rsidR="005F0C6A" w:rsidRPr="00635A0D" w:rsidDel="00760B14">
          <w:rPr>
            <w:rFonts w:ascii="Times New Roman" w:hAnsi="Times New Roman" w:cs="Times New Roman"/>
            <w:b/>
            <w:color w:val="000000" w:themeColor="text1"/>
            <w:sz w:val="24"/>
            <w:szCs w:val="24"/>
            <w:lang w:val="cs-CZ"/>
          </w:rPr>
          <w:delText xml:space="preserve"> </w:delText>
        </w:r>
      </w:del>
      <w:r w:rsidR="00C76095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autorskou základnou</w:t>
      </w:r>
      <w:commentRangeEnd w:id="24"/>
      <w:r w:rsidR="00B26575" w:rsidRPr="00635A0D">
        <w:rPr>
          <w:rStyle w:val="CommentReference"/>
          <w:color w:val="000000" w:themeColor="text1"/>
        </w:rPr>
        <w:commentReference w:id="24"/>
      </w:r>
      <w:r w:rsidR="005F0C6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169AA756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6125A39" w14:textId="24DE4752" w:rsidR="00DE1399" w:rsidRPr="00635A0D" w:rsidRDefault="00DE1399" w:rsidP="00DE139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Poskytujeme </w:t>
      </w:r>
      <w:ins w:id="26" w:author="Vít Macháček" w:date="2018-05-22T09:47:00Z">
        <w:r w:rsidR="00760B14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tak </w:t>
        </w:r>
      </w:ins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další střípek do mozaiky toho, kdo u nás dělá jaký výzkum. </w:t>
      </w:r>
      <w:r w:rsidR="00890D9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Pozice dané fakulty či ústavu by měla zajímat nejen manažery výzkumu a tvůrce politik, ale i jejich zaměstnance a potažmo studenty. </w:t>
      </w:r>
    </w:p>
    <w:p w14:paraId="491C0E3B" w14:textId="77777777" w:rsidR="00DE1399" w:rsidRPr="00635A0D" w:rsidRDefault="00DE1399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45AB8E3" w14:textId="2C1FD5AF" w:rsidR="002E0E90" w:rsidRPr="00C76095" w:rsidRDefault="005F0C6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Navazujeme na </w:t>
      </w:r>
      <w:proofErr w:type="gramStart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předchozí </w:t>
      </w:r>
      <w:commentRangeStart w:id="27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IDEA</w:t>
      </w:r>
      <w:proofErr w:type="gramEnd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studie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27"/>
      <w:r w:rsidRPr="00635A0D">
        <w:rPr>
          <w:rStyle w:val="CommentReference"/>
          <w:color w:val="000000" w:themeColor="text1"/>
          <w:lang w:val="cs-CZ"/>
        </w:rPr>
        <w:commentReference w:id="27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tato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témata.</w:t>
      </w:r>
    </w:p>
    <w:p w14:paraId="3773B2EF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CA445D3" w14:textId="23D30865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7517A909" w14:textId="484F2769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3</w:t>
      </w:r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del w:id="28" w:author="Vít Macháček" w:date="2018-05-22T09:48:00Z">
        <w:r w:rsidR="002203A3" w:rsidRPr="00C76095" w:rsidDel="00760B14">
          <w:rPr>
            <w:rFonts w:ascii="Times New Roman" w:hAnsi="Times New Roman" w:cs="Times New Roman"/>
            <w:sz w:val="24"/>
            <w:szCs w:val="24"/>
            <w:lang w:val="cs-CZ"/>
          </w:rPr>
          <w:delText>Jaká data</w:delText>
        </w:r>
      </w:del>
      <w:ins w:id="29" w:author="Vít Macháček" w:date="2018-05-22T09:48:00Z">
        <w:r w:rsidR="00760B14">
          <w:rPr>
            <w:rFonts w:ascii="Times New Roman" w:hAnsi="Times New Roman" w:cs="Times New Roman"/>
            <w:sz w:val="24"/>
            <w:szCs w:val="24"/>
            <w:lang w:val="cs-CZ"/>
          </w:rPr>
          <w:t>Jak?</w:t>
        </w:r>
      </w:ins>
      <w:r w:rsidR="008B0705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27BCA200" w14:textId="77777777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A9FAADA" w14:textId="0239794E" w:rsidR="002E0E90" w:rsidRPr="00C76095" w:rsidRDefault="008B0705" w:rsidP="008B070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Z jakých dat vycházíme?</w:t>
      </w:r>
    </w:p>
    <w:p w14:paraId="2A6A204C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4465D8CE" w14:textId="72F3A952" w:rsidR="002E0E90" w:rsidRPr="00635A0D" w:rsidRDefault="008B0705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Základem je databáze vědeckých článků z vládního</w:t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30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Hodnocení 2016</w:t>
      </w:r>
      <w:commentRangeEnd w:id="30"/>
      <w:r w:rsidR="00464273" w:rsidRPr="00635A0D">
        <w:rPr>
          <w:rStyle w:val="CommentReference"/>
          <w:b/>
          <w:color w:val="000000" w:themeColor="text1"/>
          <w:lang w:val="cs-CZ"/>
        </w:rPr>
        <w:commentReference w:id="30"/>
      </w:r>
      <w:r w:rsidR="004642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která zahrnuje údaje z období 2011-2015.</w:t>
      </w:r>
    </w:p>
    <w:p w14:paraId="123B1E78" w14:textId="77777777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010CADF3" w14:textId="667253F3" w:rsidR="002E0E90" w:rsidRPr="00635A0D" w:rsidRDefault="00464273" w:rsidP="004642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31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Predátorské časopisy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1"/>
      <w:r w:rsidRPr="00635A0D">
        <w:rPr>
          <w:rStyle w:val="CommentReference"/>
          <w:color w:val="000000" w:themeColor="text1"/>
          <w:lang w:val="cs-CZ"/>
        </w:rPr>
        <w:commentReference w:id="31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určeny podle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„černých“ listin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Start w:id="32"/>
      <w:proofErr w:type="spellStart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Jeffreyho</w:t>
      </w:r>
      <w:proofErr w:type="spellEnd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proofErr w:type="spellStart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Bealla</w:t>
      </w:r>
      <w:proofErr w:type="spellEnd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2"/>
      <w:r w:rsidRPr="00635A0D">
        <w:rPr>
          <w:rStyle w:val="CommentReference"/>
          <w:color w:val="000000" w:themeColor="text1"/>
          <w:lang w:val="cs-CZ"/>
        </w:rPr>
        <w:commentReference w:id="32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 dubna? 2016, a to s</w:t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jediným rozdílem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že nakladatelství </w:t>
      </w:r>
      <w:commentRangeStart w:id="33"/>
      <w:commentRangeStart w:id="34"/>
      <w:proofErr w:type="spellStart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Frontiers</w:t>
      </w:r>
      <w:proofErr w:type="spellEnd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End w:id="33"/>
      <w:r w:rsidRPr="00635A0D">
        <w:rPr>
          <w:rStyle w:val="CommentReference"/>
          <w:b/>
          <w:color w:val="000000" w:themeColor="text1"/>
          <w:lang w:val="cs-CZ"/>
        </w:rPr>
        <w:commentReference w:id="33"/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je vyjmuto</w:t>
      </w:r>
      <w:commentRangeEnd w:id="34"/>
      <w:r w:rsidR="00B26575" w:rsidRPr="00635A0D">
        <w:rPr>
          <w:rStyle w:val="CommentReference"/>
          <w:b/>
          <w:color w:val="000000" w:themeColor="text1"/>
        </w:rPr>
        <w:commentReference w:id="34"/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protože jeho zařazení 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jsme vyhodnotili jako</w:t>
      </w:r>
      <w:r w:rsidR="00ED6472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0D584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diskutabilní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14:paraId="71586BEA" w14:textId="3149FC79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7E678672" w14:textId="280BC48C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commentRangeStart w:id="35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Místní časopisy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commentRangeEnd w:id="35"/>
      <w:r w:rsidRPr="00635A0D">
        <w:rPr>
          <w:rStyle w:val="CommentReference"/>
          <w:color w:val="000000" w:themeColor="text1"/>
          <w:lang w:val="cs-CZ"/>
        </w:rPr>
        <w:commentReference w:id="35"/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určeny </w:t>
      </w:r>
      <w:r w:rsidR="00B26575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podle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toho, </w:t>
      </w:r>
      <w:r w:rsidR="00B71B2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odkud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pochá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zí autoři do nich přispívající.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tomu</w:t>
      </w:r>
      <w:r w:rsidR="00F01AA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jsou použity údaje o struktuře </w:t>
      </w:r>
      <w:r w:rsidR="00B71B2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autorů podle zemí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367DE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 citační 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databáz</w:t>
      </w:r>
      <w:r w:rsidR="00367DEB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487609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Scopus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období 2011-2015.</w:t>
      </w:r>
      <w:r w:rsidR="00487609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Za místní považujeme časopisy s alespoň třetinovým podílem článků od autorů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z </w:t>
      </w:r>
      <w:r w:rsidR="0076159F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Česka a Slovenska</w:t>
      </w:r>
      <w:r w:rsidR="0059579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a to bez ohledu na zemi, ve které je registrován jeho vydavatel</w:t>
      </w:r>
      <w:r w:rsidR="003356C0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10A05604" w14:textId="77777777" w:rsidR="00464273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5E79FA46" w14:textId="4A9FA134" w:rsidR="002E0E90" w:rsidRPr="00635A0D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</w:t>
      </w:r>
      <w:r w:rsidR="001E73AA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 toho vyplývá, že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do analýzy vstupují pouze články 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 časopisech indexovaných ve</w:t>
      </w:r>
      <w:r w:rsidR="009B5773"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 Scopusu,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které jsou 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evidované v </w:t>
      </w:r>
      <w:proofErr w:type="spellStart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RIVu</w:t>
      </w:r>
      <w:proofErr w:type="spellEnd"/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Sledovaný časopis </w:t>
      </w:r>
      <w:r w:rsidR="009B5773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však </w:t>
      </w:r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může být souběžně indexován i ve </w:t>
      </w:r>
      <w:proofErr w:type="gramStart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Web</w:t>
      </w:r>
      <w:proofErr w:type="gramEnd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proofErr w:type="spellStart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of</w:t>
      </w:r>
      <w:proofErr w:type="spellEnd"/>
      <w:r w:rsidR="0073471C"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Science. </w:t>
      </w:r>
    </w:p>
    <w:p w14:paraId="088335B6" w14:textId="5CC273D2" w:rsidR="002E0E90" w:rsidRPr="00635A0D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14:paraId="2AE215FC" w14:textId="4EB7D66A" w:rsidR="00464273" w:rsidRPr="00C76095" w:rsidRDefault="003356C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Výzkumné organizace byly rozřazeny do základních</w:t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 </w:t>
      </w:r>
      <w:commentRangeStart w:id="36"/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 xml:space="preserve">FORD </w:t>
      </w:r>
      <w:commentRangeEnd w:id="36"/>
      <w:r w:rsidRPr="00635A0D">
        <w:rPr>
          <w:rStyle w:val="CommentReference"/>
          <w:b/>
          <w:color w:val="000000" w:themeColor="text1"/>
          <w:lang w:val="cs-CZ"/>
        </w:rPr>
        <w:commentReference w:id="36"/>
      </w:r>
      <w:r w:rsidRPr="00635A0D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oborů</w:t>
      </w:r>
      <w:r w:rsidRPr="00635A0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podle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jejich převažující činnosti a publikačního výstupu. </w:t>
      </w:r>
    </w:p>
    <w:p w14:paraId="3AF94560" w14:textId="77777777" w:rsidR="00464273" w:rsidRPr="00C76095" w:rsidRDefault="0046427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B043BC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235B1E" w14:textId="007570C8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446B3CE1" w14:textId="083E2FBD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4</w:t>
      </w:r>
      <w:r w:rsidR="002C200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del w:id="37" w:author="Vít Macháček" w:date="2018-05-22T09:48:00Z">
        <w:r w:rsidR="00EF4B1C" w:rsidRPr="00C76095" w:rsidDel="00760B14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Co to </w:delText>
        </w:r>
        <w:r w:rsidR="009B1552" w:rsidRPr="00C76095" w:rsidDel="00760B14">
          <w:rPr>
            <w:rFonts w:ascii="Times New Roman" w:hAnsi="Times New Roman" w:cs="Times New Roman"/>
            <w:sz w:val="24"/>
            <w:szCs w:val="24"/>
            <w:lang w:val="cs-CZ"/>
          </w:rPr>
          <w:delText>umí</w:delText>
        </w:r>
      </w:del>
      <w:ins w:id="38" w:author="Vít Macháček" w:date="2018-05-22T09:48:00Z">
        <w:r w:rsidR="00760B14">
          <w:rPr>
            <w:rFonts w:ascii="Times New Roman" w:hAnsi="Times New Roman" w:cs="Times New Roman"/>
            <w:sz w:val="24"/>
            <w:szCs w:val="24"/>
            <w:lang w:val="cs-CZ"/>
          </w:rPr>
          <w:t>Co? / Aplikace</w:t>
        </w:r>
      </w:ins>
      <w:r w:rsidR="002C2006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10B594E" w14:textId="3C2240C1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91AFF83" w14:textId="75F94CD7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Interaktivní aplikace</w:t>
      </w:r>
    </w:p>
    <w:p w14:paraId="18D5CADC" w14:textId="77777777" w:rsidR="000022D8" w:rsidRPr="00C76095" w:rsidRDefault="000022D8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6DFB47" w14:textId="1AE5C252" w:rsidR="002E0E90" w:rsidRPr="00C76095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Body z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obraz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ují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4B1C" w:rsidRPr="00093A48">
        <w:rPr>
          <w:rFonts w:ascii="Times New Roman" w:hAnsi="Times New Roman" w:cs="Times New Roman"/>
          <w:sz w:val="24"/>
          <w:szCs w:val="24"/>
          <w:lang w:val="cs-CZ"/>
        </w:rPr>
        <w:t>jednotliv</w:t>
      </w:r>
      <w:r w:rsidR="00D3542C" w:rsidRPr="00093A48">
        <w:rPr>
          <w:rFonts w:ascii="Times New Roman" w:hAnsi="Times New Roman" w:cs="Times New Roman"/>
          <w:sz w:val="24"/>
          <w:szCs w:val="24"/>
          <w:lang w:val="cs-CZ"/>
        </w:rPr>
        <w:t>á</w:t>
      </w:r>
      <w:r w:rsidR="00EF4B1C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B1552" w:rsidRPr="00635A0D">
        <w:rPr>
          <w:rFonts w:ascii="Times New Roman" w:hAnsi="Times New Roman" w:cs="Times New Roman"/>
          <w:b/>
          <w:sz w:val="24"/>
          <w:szCs w:val="24"/>
          <w:lang w:val="cs-CZ"/>
        </w:rPr>
        <w:t xml:space="preserve">výzkumná </w:t>
      </w:r>
      <w:r w:rsidR="00EF4B1C" w:rsidRPr="00635A0D">
        <w:rPr>
          <w:rFonts w:ascii="Times New Roman" w:hAnsi="Times New Roman" w:cs="Times New Roman"/>
          <w:b/>
          <w:sz w:val="24"/>
          <w:szCs w:val="24"/>
          <w:lang w:val="cs-CZ"/>
        </w:rPr>
        <w:t>pracovi</w:t>
      </w:r>
      <w:r w:rsidR="00EF4B1C" w:rsidRPr="00093A48">
        <w:rPr>
          <w:rFonts w:ascii="Times New Roman" w:hAnsi="Times New Roman" w:cs="Times New Roman"/>
          <w:b/>
          <w:sz w:val="24"/>
          <w:szCs w:val="24"/>
          <w:lang w:val="cs-CZ"/>
        </w:rPr>
        <w:t>ště</w:t>
      </w:r>
      <w:r w:rsidR="00093A4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56C93191" w14:textId="77777777" w:rsidR="00EF4B1C" w:rsidRPr="00C76095" w:rsidRDefault="00EF4B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4D8286" w14:textId="2D746467" w:rsidR="002E0E90" w:rsidRPr="00C76095" w:rsidRDefault="009B1552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Na osách jsou 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podíl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článků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v </w:t>
      </w:r>
      <w:commentRangeStart w:id="39"/>
      <w:r w:rsidRPr="00093A48">
        <w:rPr>
          <w:rFonts w:ascii="Times New Roman" w:hAnsi="Times New Roman" w:cs="Times New Roman"/>
          <w:b/>
          <w:sz w:val="24"/>
          <w:szCs w:val="24"/>
          <w:lang w:val="cs-CZ"/>
        </w:rPr>
        <w:t>predátorských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39"/>
      <w:r w:rsidRPr="00C76095">
        <w:rPr>
          <w:rStyle w:val="CommentReference"/>
          <w:lang w:val="cs-CZ"/>
        </w:rPr>
        <w:commentReference w:id="39"/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commentRangeStart w:id="40"/>
      <w:r w:rsidR="00EF4B1C" w:rsidRPr="00093A48">
        <w:rPr>
          <w:rFonts w:ascii="Times New Roman" w:hAnsi="Times New Roman" w:cs="Times New Roman"/>
          <w:b/>
          <w:sz w:val="24"/>
          <w:szCs w:val="24"/>
          <w:lang w:val="cs-CZ"/>
        </w:rPr>
        <w:t>místních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40"/>
      <w:r w:rsidRPr="00C76095">
        <w:rPr>
          <w:rStyle w:val="CommentReference"/>
          <w:lang w:val="cs-CZ"/>
        </w:rPr>
        <w:commentReference w:id="40"/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časopisech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celkových článcích </w:t>
      </w:r>
      <w:r w:rsidR="00EF4B1C" w:rsidRPr="00C76095">
        <w:rPr>
          <w:rFonts w:ascii="Times New Roman" w:hAnsi="Times New Roman" w:cs="Times New Roman"/>
          <w:sz w:val="24"/>
          <w:szCs w:val="24"/>
          <w:lang w:val="cs-CZ"/>
        </w:rPr>
        <w:t>(v %).</w:t>
      </w:r>
    </w:p>
    <w:p w14:paraId="3AFD5630" w14:textId="23E04EF9" w:rsidR="00EF4B1C" w:rsidRPr="00C76095" w:rsidRDefault="00EF4B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F4270A2" w14:textId="028750FD" w:rsidR="00EF4B1C" w:rsidRPr="00093A48" w:rsidRDefault="003D22B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oučet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obou podílů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Start w:id="41"/>
      <w:r w:rsidR="00EF4B1C" w:rsidRPr="00635A0D">
        <w:rPr>
          <w:rFonts w:ascii="Times New Roman" w:hAnsi="Times New Roman" w:cs="Times New Roman"/>
          <w:b/>
          <w:sz w:val="24"/>
          <w:szCs w:val="24"/>
          <w:lang w:val="cs-CZ"/>
        </w:rPr>
        <w:t>nemůže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commentRangeEnd w:id="41"/>
      <w:r w:rsidR="009B1552" w:rsidRPr="00635A0D">
        <w:rPr>
          <w:rStyle w:val="CommentReference"/>
          <w:lang w:val="cs-CZ"/>
        </w:rPr>
        <w:commentReference w:id="41"/>
      </w:r>
      <w:r w:rsidR="00635A0D">
        <w:rPr>
          <w:rFonts w:ascii="Times New Roman" w:hAnsi="Times New Roman" w:cs="Times New Roman"/>
          <w:sz w:val="24"/>
          <w:szCs w:val="24"/>
          <w:lang w:val="cs-CZ"/>
        </w:rPr>
        <w:t>přesáhnout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F4B1C" w:rsidRPr="00635A0D">
        <w:rPr>
          <w:rFonts w:ascii="Times New Roman" w:hAnsi="Times New Roman" w:cs="Times New Roman"/>
          <w:sz w:val="24"/>
          <w:szCs w:val="24"/>
          <w:lang w:val="cs-CZ"/>
        </w:rPr>
        <w:t>100 %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>, takže</w:t>
      </w:r>
      <w:r w:rsidR="00706A7D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všechny body jsou pod diagonálou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>. Zvýrazněny jsou i</w:t>
      </w:r>
      <w:r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vrstevnice </w:t>
      </w:r>
      <w:r w:rsidR="00700E2E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 w:rsidR="00A954BB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nižší </w:t>
      </w:r>
      <w:r w:rsidR="00706A7D" w:rsidRPr="00093A48">
        <w:rPr>
          <w:rFonts w:ascii="Times New Roman" w:hAnsi="Times New Roman" w:cs="Times New Roman"/>
          <w:sz w:val="24"/>
          <w:szCs w:val="24"/>
          <w:lang w:val="cs-CZ"/>
        </w:rPr>
        <w:t>součty</w:t>
      </w:r>
      <w:r w:rsidR="008E3C11" w:rsidRPr="00093A4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700E2E" w:rsidRPr="00093A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488E3B84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2C28619" w14:textId="04AAD0E2" w:rsidR="00700E2E" w:rsidRPr="00635A0D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Pracoviště blízko diagonály mají většinu článků v predátorských </w:t>
      </w:r>
      <w:r w:rsidR="003D22B1" w:rsidRPr="00635A0D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místních časopisech.</w:t>
      </w:r>
    </w:p>
    <w:p w14:paraId="6573FFCE" w14:textId="77777777" w:rsidR="00700E2E" w:rsidRPr="00635A0D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38E18D0" w14:textId="4C7A0AD0" w:rsidR="002E0E90" w:rsidRPr="00C76095" w:rsidRDefault="00700E2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Pracoviště v levém dolním rohu </w:t>
      </w:r>
      <w:r w:rsidR="00706A7D" w:rsidRPr="00635A0D">
        <w:rPr>
          <w:rFonts w:ascii="Times New Roman" w:hAnsi="Times New Roman" w:cs="Times New Roman"/>
          <w:sz w:val="24"/>
          <w:szCs w:val="24"/>
          <w:lang w:val="cs-CZ"/>
        </w:rPr>
        <w:t>v</w:t>
      </w:r>
      <w:r w:rsidRPr="00635A0D">
        <w:rPr>
          <w:rFonts w:ascii="Times New Roman" w:hAnsi="Times New Roman" w:cs="Times New Roman"/>
          <w:sz w:val="24"/>
          <w:szCs w:val="24"/>
          <w:lang w:val="cs-CZ"/>
        </w:rPr>
        <w:t xml:space="preserve"> takových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časopis</w:t>
      </w:r>
      <w:r w:rsidR="00706A7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články </w:t>
      </w:r>
      <w:r w:rsidR="00706A7D" w:rsidRPr="00C76095">
        <w:rPr>
          <w:rFonts w:ascii="Times New Roman" w:hAnsi="Times New Roman" w:cs="Times New Roman"/>
          <w:sz w:val="24"/>
          <w:szCs w:val="24"/>
          <w:lang w:val="cs-CZ"/>
        </w:rPr>
        <w:t>nemají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384B4550" w14:textId="0A53CBDB" w:rsidR="00A317A0" w:rsidRPr="00C76095" w:rsidRDefault="00A317A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4377038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dolním pravém textovém okně budou zdůrazněna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bold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tato slova:</w:t>
      </w:r>
    </w:p>
    <w:p w14:paraId="3366E470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klikněte</w:t>
      </w:r>
    </w:p>
    <w:p w14:paraId="31766209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vyhledejte</w:t>
      </w:r>
    </w:p>
    <w:p w14:paraId="23251D03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Kliknutí</w:t>
      </w:r>
    </w:p>
    <w:p w14:paraId="3E1192B3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zobrazit a skrýt</w:t>
      </w:r>
    </w:p>
    <w:p w14:paraId="7D3125C7" w14:textId="77777777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C03439" w14:textId="449C6490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Ideální by bylo, kdyby po kliknutí na tato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bold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slova se kurzor přesunul na </w:t>
      </w:r>
      <w:proofErr w:type="gram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dane</w:t>
      </w:r>
      <w:proofErr w:type="gram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klikací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/vyhledávací pole, apod</w:t>
      </w:r>
      <w:ins w:id="42" w:author="Vít Macháček" w:date="2018-05-22T09:56:00Z">
        <w:r w:rsidR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. </w:t>
        </w:r>
        <w:r w:rsidR="00374C9B" w:rsidRPr="00374C9B">
          <w:rPr>
            <w:rFonts w:ascii="Times New Roman" w:hAnsi="Times New Roman" w:cs="Times New Roman"/>
            <w:i/>
            <w:sz w:val="24"/>
            <w:szCs w:val="24"/>
            <w:highlight w:val="yellow"/>
            <w:lang w:val="cs-CZ"/>
            <w:rPrChange w:id="43" w:author="Vít Macháček" w:date="2018-05-22T09:56:00Z">
              <w:rPr>
                <w:rFonts w:ascii="Times New Roman" w:hAnsi="Times New Roman" w:cs="Times New Roman"/>
                <w:i/>
                <w:sz w:val="24"/>
                <w:szCs w:val="24"/>
                <w:lang w:val="cs-CZ"/>
              </w:rPr>
            </w:rPrChange>
          </w:rPr>
          <w:t>KURZOR BYCH NEPŘESOUVAL, ALE DOKÁŽU SI PŘEDSTAVIT, ŽE TO BLIKNE.</w:t>
        </w:r>
      </w:ins>
      <w:del w:id="44" w:author="Vít Macháček" w:date="2018-05-22T09:56:00Z">
        <w:r w:rsidRPr="00C76095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.</w:delText>
        </w:r>
      </w:del>
    </w:p>
    <w:p w14:paraId="4DB25603" w14:textId="4EB11878" w:rsidR="00D068BE" w:rsidRPr="00C76095" w:rsidRDefault="00D068B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CD6D694" w14:textId="63C4FD71" w:rsidR="00374C9B" w:rsidRPr="009108AF" w:rsidRDefault="00374C9B" w:rsidP="00374C9B">
      <w:pPr>
        <w:spacing w:after="0" w:line="240" w:lineRule="auto"/>
        <w:jc w:val="both"/>
        <w:rPr>
          <w:ins w:id="45" w:author="Vít Macháček" w:date="2018-05-22T09:58:00Z"/>
          <w:rFonts w:ascii="Times New Roman" w:hAnsi="Times New Roman" w:cs="Times New Roman"/>
          <w:i/>
          <w:sz w:val="24"/>
          <w:szCs w:val="24"/>
          <w:lang w:val="cs-CZ"/>
        </w:rPr>
      </w:pPr>
      <w:ins w:id="46" w:author="Vít Macháček" w:date="2018-05-22T09:58:00Z"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>1)</w:t>
        </w:r>
        <w:r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  <w:r w:rsidRPr="009108AF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t>Kliknutím</w:t>
        </w:r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na legendu </w:t>
        </w:r>
        <w:r w:rsidRPr="009108AF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t>zobrazíte či skryjete</w:t>
        </w:r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různé </w:t>
        </w:r>
        <w:commentRangeStart w:id="47"/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obory </w:t>
        </w:r>
        <w:commentRangeEnd w:id="47"/>
        <w:r w:rsidRPr="009108AF">
          <w:rPr>
            <w:rStyle w:val="CommentReference"/>
            <w:i/>
            <w:lang w:val="cs-CZ"/>
          </w:rPr>
          <w:commentReference w:id="47"/>
        </w:r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a </w:t>
        </w:r>
        <w:commentRangeStart w:id="48"/>
        <w:r w:rsidRPr="009108AF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typy </w:t>
        </w:r>
        <w:commentRangeEnd w:id="48"/>
        <w:r w:rsidRPr="009108AF">
          <w:rPr>
            <w:rStyle w:val="CommentReference"/>
            <w:i/>
            <w:lang w:val="cs-CZ"/>
          </w:rPr>
          <w:commentReference w:id="48"/>
        </w:r>
        <w:r>
          <w:rPr>
            <w:rFonts w:ascii="Times New Roman" w:hAnsi="Times New Roman" w:cs="Times New Roman"/>
            <w:i/>
            <w:sz w:val="24"/>
            <w:szCs w:val="24"/>
            <w:lang w:val="cs-CZ"/>
          </w:rPr>
          <w:t>pracovišť.</w:t>
        </w:r>
      </w:ins>
    </w:p>
    <w:p w14:paraId="7B049778" w14:textId="5A94E886" w:rsidR="003F09DD" w:rsidRPr="009108AF" w:rsidRDefault="00B32E00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2)</w:t>
      </w:r>
      <w:del w:id="49" w:author="Vít Macháček" w:date="2018-05-22T09:58:00Z">
        <w:r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</w:delText>
        </w:r>
      </w:del>
      <w:del w:id="50" w:author="Vít Macháček" w:date="2018-05-22T09:57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„Pro podrobnosti o jednotlivých pracovištích klikněte na jednotlivé body či je vyhledejte v seznamu“ přepsat na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del w:id="51" w:author="Vít Macháček" w:date="2018-05-22T09:58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Pro podrobnosti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klikněte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jednotliv</w:t>
      </w:r>
      <w:r w:rsidR="00327B53">
        <w:rPr>
          <w:rFonts w:ascii="Times New Roman" w:hAnsi="Times New Roman" w:cs="Times New Roman"/>
          <w:i/>
          <w:sz w:val="24"/>
          <w:szCs w:val="24"/>
          <w:lang w:val="cs-CZ"/>
        </w:rPr>
        <w:t>ý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bod či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vyhledejte</w:t>
      </w:r>
      <w:r w:rsidR="008D1839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konkrétní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commentRangeStart w:id="52"/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pracoviště </w:t>
      </w:r>
      <w:commentRangeEnd w:id="52"/>
      <w:r w:rsidR="009F44F6" w:rsidRPr="009108AF">
        <w:rPr>
          <w:rStyle w:val="CommentReference"/>
          <w:i/>
          <w:lang w:val="cs-CZ"/>
        </w:rPr>
        <w:commentReference w:id="52"/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podle názvu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v</w:t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> roletkovém menu nad grafem</w:t>
      </w:r>
      <w:del w:id="53" w:author="Vít Macháček" w:date="2018-05-22T09:58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“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2BFA3F25" w14:textId="287CB767" w:rsidR="003F09DD" w:rsidRPr="009108AF" w:rsidDel="00374C9B" w:rsidRDefault="00B32E00" w:rsidP="002E0E90">
      <w:pPr>
        <w:spacing w:after="0" w:line="240" w:lineRule="auto"/>
        <w:jc w:val="both"/>
        <w:rPr>
          <w:del w:id="54" w:author="Vít Macháček" w:date="2018-05-22T09:58:00Z"/>
          <w:rFonts w:ascii="Times New Roman" w:hAnsi="Times New Roman" w:cs="Times New Roman"/>
          <w:i/>
          <w:sz w:val="24"/>
          <w:szCs w:val="24"/>
          <w:lang w:val="cs-CZ"/>
        </w:rPr>
      </w:pPr>
      <w:del w:id="55" w:author="Vít Macháček" w:date="2018-05-22T09:58:00Z">
        <w:r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1) </w:delText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„Kliknutím na legendu je možné zobrazit a skrýt pracoviště v různých oborech a typech pracovišť.“ přepsat na „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Kliknutím</w:delText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na legendu 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zobraz</w:delText>
        </w:r>
        <w:r w:rsidR="00C55517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íte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 xml:space="preserve"> </w:delText>
        </w:r>
        <w:r w:rsidR="00C55517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či</w:delText>
        </w:r>
        <w:r w:rsidR="003F09DD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 xml:space="preserve"> skr</w:delText>
        </w:r>
        <w:r w:rsidR="00C55517" w:rsidRPr="009108AF" w:rsidDel="00374C9B">
          <w:rPr>
            <w:rFonts w:ascii="Times New Roman" w:hAnsi="Times New Roman" w:cs="Times New Roman"/>
            <w:b/>
            <w:i/>
            <w:sz w:val="24"/>
            <w:szCs w:val="24"/>
            <w:lang w:val="cs-CZ"/>
          </w:rPr>
          <w:delText>yjete</w:delText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různé </w:delText>
        </w:r>
        <w:commentRangeStart w:id="56"/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obory </w:delText>
        </w:r>
        <w:commentRangeEnd w:id="56"/>
        <w:r w:rsidR="009F44F6" w:rsidRPr="009108AF" w:rsidDel="00374C9B">
          <w:rPr>
            <w:rStyle w:val="CommentReference"/>
            <w:i/>
            <w:lang w:val="cs-CZ"/>
          </w:rPr>
          <w:commentReference w:id="56"/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a </w:delText>
        </w:r>
        <w:commentRangeStart w:id="57"/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typy </w:delText>
        </w:r>
        <w:commentRangeEnd w:id="57"/>
        <w:r w:rsidR="009F44F6" w:rsidRPr="009108AF" w:rsidDel="00374C9B">
          <w:rPr>
            <w:rStyle w:val="CommentReference"/>
            <w:i/>
            <w:lang w:val="cs-CZ"/>
          </w:rPr>
          <w:commentReference w:id="57"/>
        </w:r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pracovišť.“</w:delText>
        </w:r>
      </w:del>
    </w:p>
    <w:p w14:paraId="62C44544" w14:textId="4FBFD3DA" w:rsidR="003F09DD" w:rsidRPr="009108AF" w:rsidRDefault="00B32E00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3) </w:t>
      </w:r>
      <w:del w:id="58" w:author="Vít Macháček" w:date="2018-05-22T09:58:00Z">
        <w:r w:rsidR="003F09DD" w:rsidRPr="009108AF" w:rsidDel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delText>„Ke stažení je k dispozici seznam místních, predátorských a i všech výsledků přihlášených do RIV.“ přepsat na „</w:delText>
        </w:r>
      </w:del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Za </w:t>
      </w:r>
      <w:r w:rsidR="008D1839" w:rsidRPr="009108AF">
        <w:rPr>
          <w:rFonts w:ascii="Times New Roman" w:hAnsi="Times New Roman" w:cs="Times New Roman"/>
          <w:i/>
          <w:sz w:val="24"/>
          <w:szCs w:val="24"/>
          <w:lang w:val="cs-CZ"/>
        </w:rPr>
        <w:t>vybrané pracoviště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C55517" w:rsidRPr="009108AF">
        <w:rPr>
          <w:rFonts w:ascii="Times New Roman" w:hAnsi="Times New Roman" w:cs="Times New Roman"/>
          <w:i/>
          <w:sz w:val="24"/>
          <w:szCs w:val="24"/>
          <w:lang w:val="cs-CZ"/>
        </w:rPr>
        <w:t>si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="003F09DD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stáh</w:t>
      </w:r>
      <w:r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n</w:t>
      </w:r>
      <w:r w:rsidR="00C55517" w:rsidRPr="009108AF">
        <w:rPr>
          <w:rFonts w:ascii="Times New Roman" w:hAnsi="Times New Roman" w:cs="Times New Roman"/>
          <w:b/>
          <w:i/>
          <w:sz w:val="24"/>
          <w:szCs w:val="24"/>
          <w:lang w:val="cs-CZ"/>
        </w:rPr>
        <w:t>ěte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seznam</w:t>
      </w:r>
      <w:r w:rsidR="00303B45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článků v predátorských, 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místních i </w:t>
      </w:r>
      <w:r w:rsidR="00303B45" w:rsidRPr="009108AF">
        <w:rPr>
          <w:rFonts w:ascii="Times New Roman" w:hAnsi="Times New Roman" w:cs="Times New Roman"/>
          <w:i/>
          <w:sz w:val="24"/>
          <w:szCs w:val="24"/>
          <w:lang w:val="cs-CZ"/>
        </w:rPr>
        <w:t>obou druzích časopisů</w:t>
      </w:r>
      <w:r w:rsidR="003F09DD" w:rsidRPr="009108AF">
        <w:rPr>
          <w:rFonts w:ascii="Times New Roman" w:hAnsi="Times New Roman" w:cs="Times New Roman"/>
          <w:i/>
          <w:sz w:val="24"/>
          <w:szCs w:val="24"/>
          <w:lang w:val="cs-CZ"/>
        </w:rPr>
        <w:t>.</w:t>
      </w:r>
    </w:p>
    <w:p w14:paraId="7148AD42" w14:textId="4C94E4C5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19380E" w14:textId="417A7274" w:rsidR="00C55517" w:rsidRPr="00C76095" w:rsidRDefault="00C55517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Pořadí </w:t>
      </w:r>
      <w:r w:rsidR="00B32E00"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těchto vět bude podle čísel nahoře. </w:t>
      </w:r>
    </w:p>
    <w:p w14:paraId="0B8D275B" w14:textId="12BD17CE" w:rsidR="00C55517" w:rsidRDefault="00C55517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B46E8E3" w14:textId="16901F2F" w:rsidR="0009157E" w:rsidRPr="0009157E" w:rsidRDefault="0009157E" w:rsidP="0009157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Pokud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nebude vybrané žádné konkrétní pracoviště, tak místo ad 3) nebude prázdný prostor, ale bude tam napsáno: „</w:t>
      </w:r>
      <w:r w:rsidR="009108AF" w:rsidRPr="00D048B1">
        <w:rPr>
          <w:rFonts w:ascii="Times New Roman" w:hAnsi="Times New Roman" w:cs="Times New Roman"/>
          <w:i/>
          <w:sz w:val="24"/>
          <w:szCs w:val="24"/>
          <w:lang w:val="cs-CZ"/>
        </w:rPr>
        <w:t>Po vybrání konkrétního</w:t>
      </w:r>
      <w:r w:rsidR="009108A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pracoviště si </w:t>
      </w:r>
      <w:r w:rsidR="00D048B1">
        <w:rPr>
          <w:rFonts w:ascii="Times New Roman" w:hAnsi="Times New Roman" w:cs="Times New Roman"/>
          <w:i/>
          <w:sz w:val="24"/>
          <w:szCs w:val="24"/>
          <w:lang w:val="cs-CZ"/>
        </w:rPr>
        <w:t xml:space="preserve">budete </w:t>
      </w:r>
      <w:r w:rsidR="00D048B1" w:rsidRPr="00D048B1">
        <w:rPr>
          <w:rFonts w:ascii="Times New Roman" w:hAnsi="Times New Roman" w:cs="Times New Roman"/>
          <w:i/>
          <w:sz w:val="24"/>
          <w:szCs w:val="24"/>
          <w:lang w:val="cs-CZ"/>
        </w:rPr>
        <w:t>moci</w:t>
      </w:r>
      <w:r w:rsidR="009108AF" w:rsidRPr="00D048B1">
        <w:rPr>
          <w:rFonts w:ascii="Times New Roman" w:hAnsi="Times New Roman" w:cs="Times New Roman"/>
          <w:i/>
          <w:sz w:val="24"/>
          <w:szCs w:val="24"/>
          <w:lang w:val="cs-CZ"/>
        </w:rPr>
        <w:t xml:space="preserve"> stáhnout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seznam článků v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 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predátorských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a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místních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 časopisech“.</w:t>
      </w:r>
      <w:ins w:id="59" w:author="Vít Macháček" w:date="2018-05-22T09:59:00Z">
        <w:r w:rsidR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  <w:r w:rsidR="00374C9B" w:rsidRPr="00374C9B">
          <w:rPr>
            <w:rFonts w:ascii="Times New Roman" w:hAnsi="Times New Roman" w:cs="Times New Roman"/>
            <w:i/>
            <w:sz w:val="24"/>
            <w:szCs w:val="24"/>
            <w:highlight w:val="yellow"/>
            <w:lang w:val="cs-CZ"/>
            <w:rPrChange w:id="60" w:author="Vít Macháček" w:date="2018-05-22T09:59:00Z">
              <w:rPr>
                <w:rFonts w:ascii="Times New Roman" w:hAnsi="Times New Roman" w:cs="Times New Roman"/>
                <w:i/>
                <w:sz w:val="24"/>
                <w:szCs w:val="24"/>
                <w:lang w:val="cs-CZ"/>
              </w:rPr>
            </w:rPrChange>
          </w:rPr>
          <w:t>TOHLE TED V NOVÉ VERZI FUNGUJE JINAK</w:t>
        </w:r>
        <w:r w:rsidR="00374C9B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 </w:t>
        </w:r>
      </w:ins>
    </w:p>
    <w:p w14:paraId="322E8937" w14:textId="77777777" w:rsidR="0009157E" w:rsidRPr="00C76095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10A3FF" w14:textId="1DA226DF" w:rsidR="00B32E00" w:rsidRPr="00C76095" w:rsidRDefault="00B32E0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0B9F6E6" w14:textId="75F97FC0" w:rsidR="0075050D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Při vybrání konkrétní instituce se zobrazí tento text (namísto toho co tam je teď):</w:t>
      </w:r>
    </w:p>
    <w:p w14:paraId="5DE602E5" w14:textId="77777777" w:rsidR="0075050D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B842437" w14:textId="34945C3F" w:rsidR="00B32E00" w:rsidRPr="00C76095" w:rsidRDefault="0075050D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Druhý řádek: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 letech 2011 - 2015 </w:t>
      </w:r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vyšlo celkem </w:t>
      </w:r>
      <w:proofErr w:type="spellStart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článků, z nichž </w:t>
      </w:r>
      <w:proofErr w:type="spellStart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bylo v predátorských a </w:t>
      </w:r>
      <w:proofErr w:type="spellStart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>xxx</w:t>
      </w:r>
      <w:proofErr w:type="spellEnd"/>
      <w:r w:rsidR="00EB788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 místních časopisech.</w:t>
      </w:r>
    </w:p>
    <w:p w14:paraId="3D839595" w14:textId="6F92965F" w:rsidR="0075050D" w:rsidRPr="00C76095" w:rsidRDefault="00EB788A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Třetí řádek: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Stáhněte si seznam článků v predátorských, místních i </w:t>
      </w:r>
      <w:commentRangeStart w:id="61"/>
      <w:r w:rsidRPr="00374C9B">
        <w:rPr>
          <w:rFonts w:ascii="Times New Roman" w:hAnsi="Times New Roman" w:cs="Times New Roman"/>
          <w:sz w:val="24"/>
          <w:szCs w:val="24"/>
          <w:highlight w:val="yellow"/>
          <w:lang w:val="cs-CZ"/>
          <w:rPrChange w:id="62" w:author="Vít Macháček" w:date="2018-05-22T10:00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obou druzích</w:t>
      </w:r>
      <w:ins w:id="63" w:author="Vít Macháček" w:date="2018-05-22T10:00:00Z">
        <w:r w:rsidR="00374C9B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commentRangeEnd w:id="61"/>
      <w:ins w:id="64" w:author="Vít Macháček" w:date="2018-05-22T10:01:00Z">
        <w:r w:rsidR="00374C9B">
          <w:rPr>
            <w:rStyle w:val="CommentReference"/>
          </w:rPr>
          <w:commentReference w:id="61"/>
        </w:r>
      </w:ins>
      <w:del w:id="65" w:author="Vít Macháček" w:date="2018-05-22T10:01:00Z">
        <w:r w:rsidRPr="00C76095" w:rsidDel="00374C9B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>časopisů.</w:t>
      </w:r>
    </w:p>
    <w:p w14:paraId="6A8DD246" w14:textId="00327308" w:rsidR="00B32E00" w:rsidRPr="00C76095" w:rsidRDefault="00B32E0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9A4DDC4" w14:textId="54DC91A0" w:rsidR="00CE5059" w:rsidRPr="00C76095" w:rsidRDefault="00CE5059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CB96C5" w14:textId="39FF541E" w:rsidR="00CE5059" w:rsidRPr="00C76095" w:rsidRDefault="00CE5059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lastRenderedPageBreak/>
        <w:t>POZOR: Pokud si teď vyberu konkrétní pracoviště, ale pak dám obnovit anebo výběr zruším křížkem, tak dole pořád zůstane text „Ke stažení je k dispozici seznam místních, predátorských a i všech výsledků přihlášených do RIV“, ale nic stáhnout nejde.</w:t>
      </w:r>
    </w:p>
    <w:p w14:paraId="5F64EAC4" w14:textId="77777777" w:rsidR="0076471C" w:rsidRPr="00C76095" w:rsidRDefault="0076471C" w:rsidP="0076471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0E9053BD" w14:textId="2E25135F" w:rsidR="0076471C" w:rsidRPr="00C76095" w:rsidRDefault="0076471C" w:rsidP="0076471C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Změnit pořadí oborů v legendě podle toho, jak jsou řazeny FOS kategorie, tj. 1. Přírodní vědy, 2. Technické vědy, 3. Lékařské vědy, 4. Zemědělské vědy, 5. Společenské vědy, 6. Humanitní vědy. </w:t>
      </w:r>
    </w:p>
    <w:p w14:paraId="0E9894C7" w14:textId="77777777" w:rsidR="0076471C" w:rsidRPr="00C76095" w:rsidRDefault="0076471C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1B3756C1" w14:textId="3A693B90" w:rsidR="00C55517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Ideální by bylo, aby obě textová okna vpravo postupně jedno po druhém přijelo zdola a ukotvilo se na svém místě. </w:t>
      </w:r>
    </w:p>
    <w:p w14:paraId="61E13362" w14:textId="721ECF10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2FA8B28" w14:textId="77777777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840AED3" w14:textId="68962C25" w:rsidR="0009157E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jezdícím okně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potom 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projede zdola nahoru tento text:</w:t>
      </w:r>
    </w:p>
    <w:p w14:paraId="0366D1A7" w14:textId="77777777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81E160" w14:textId="1A85AFB0" w:rsidR="0009157E" w:rsidRPr="00635A0D" w:rsidRDefault="0009157E" w:rsidP="0009157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35A0D">
        <w:rPr>
          <w:rFonts w:ascii="Times New Roman" w:hAnsi="Times New Roman" w:cs="Times New Roman"/>
          <w:sz w:val="24"/>
          <w:szCs w:val="24"/>
          <w:lang w:val="cs-CZ"/>
        </w:rPr>
        <w:t>Publikování v predátorských časopisech sužuje jen menší počet pracovišť. Naopak publikování v místních časopisech je velmi rozšířené. Na první pohled jsou rovněž patrné velké rozdíly mezi obory.</w:t>
      </w:r>
    </w:p>
    <w:p w14:paraId="57CFD866" w14:textId="5BAD980C" w:rsid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DAED9C7" w14:textId="3EE999B3" w:rsidR="0009157E" w:rsidRPr="0009157E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A až pak bude následovat následující okno.</w:t>
      </w:r>
    </w:p>
    <w:p w14:paraId="2AFF425F" w14:textId="77777777" w:rsidR="0009157E" w:rsidRPr="00C76095" w:rsidRDefault="0009157E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C2BB5EA" w14:textId="6F4452EB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3EE8C15" w14:textId="613C9A23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5</w:t>
      </w:r>
      <w:r w:rsidR="00700E2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F6717E" w:rsidRPr="00C76095">
        <w:rPr>
          <w:rFonts w:ascii="Times New Roman" w:hAnsi="Times New Roman" w:cs="Times New Roman"/>
          <w:sz w:val="24"/>
          <w:szCs w:val="24"/>
          <w:lang w:val="cs-CZ"/>
        </w:rPr>
        <w:t>Zajímavé obory</w:t>
      </w:r>
      <w:r w:rsidR="00700E2E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7180AC56" w14:textId="3B1A7F54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B20DCF" w14:textId="726B324F" w:rsidR="009F44F6" w:rsidRPr="00C76095" w:rsidRDefault="009F44F6" w:rsidP="009F44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Přírodní versus společenské vědy</w:t>
      </w:r>
    </w:p>
    <w:p w14:paraId="5C1577A3" w14:textId="3E9B88F3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442B039" w14:textId="77777777" w:rsidR="0009157E" w:rsidRPr="00C76095" w:rsidRDefault="0009157E" w:rsidP="0009157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Tady bude kompletní aplikace (včetně vysvětlující a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download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oken vpravo), přičemž „default“ budou vybrané pouze Přírodní vědy a Společenské vědy.</w:t>
      </w:r>
    </w:p>
    <w:p w14:paraId="5BF0E06E" w14:textId="54C8DC7C" w:rsidR="003333E1" w:rsidRDefault="003333E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8BF67D9" w14:textId="2908CD68" w:rsidR="0009157E" w:rsidRPr="0009157E" w:rsidRDefault="0009157E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>V jezdícím okně nejdříve projede zdola nahoru tento text:</w:t>
      </w:r>
    </w:p>
    <w:p w14:paraId="2FFB3C3D" w14:textId="77777777" w:rsidR="0009157E" w:rsidRPr="00C76095" w:rsidRDefault="0009157E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C065E7" w14:textId="04917361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Zvláště ve </w:t>
      </w:r>
      <w:r w:rsidRPr="00374C9B">
        <w:rPr>
          <w:rFonts w:ascii="Times New Roman" w:hAnsi="Times New Roman" w:cs="Times New Roman"/>
          <w:b/>
          <w:color w:val="70AD47" w:themeColor="accent6"/>
          <w:sz w:val="24"/>
          <w:szCs w:val="24"/>
          <w:lang w:val="cs-CZ"/>
          <w:rPrChange w:id="66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společenských vědách</w:t>
      </w:r>
      <w:r w:rsidRPr="00374C9B">
        <w:rPr>
          <w:rFonts w:ascii="Times New Roman" w:hAnsi="Times New Roman" w:cs="Times New Roman"/>
          <w:color w:val="70AD47" w:themeColor="accent6"/>
          <w:sz w:val="24"/>
          <w:szCs w:val="24"/>
          <w:lang w:val="cs-CZ"/>
          <w:rPrChange w:id="67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 xml:space="preserve"> </w:t>
      </w:r>
      <w:del w:id="68" w:author="Vít Macháček" w:date="2018-05-22T10:06:00Z">
        <w:r w:rsidR="0076471C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(zeleně?) </w:delText>
        </w:r>
      </w:del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>najdeme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>řad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>u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pracovišť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>vysokým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podílem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jak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predátorských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tak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 místních publikací. Není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 tomto oboru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výjimkou, aby </w:t>
      </w:r>
      <w:r w:rsidR="00145D5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souhrnně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 těchto dvou kategorií spadalo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více jak 60 % či dokonce 80 % celkového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časopiseckého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publikačního výkonu pracoviš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tě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14:paraId="1770642D" w14:textId="4DBFD3D6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32E8924" w14:textId="5B03FE78" w:rsidR="00C14AD0" w:rsidRPr="00C76095" w:rsidRDefault="00C14AD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Rozdíl oproti </w:t>
      </w:r>
      <w:r w:rsidRPr="00A37FC3">
        <w:rPr>
          <w:rFonts w:ascii="Times New Roman" w:hAnsi="Times New Roman" w:cs="Times New Roman"/>
          <w:b/>
          <w:color w:val="FF0000"/>
          <w:sz w:val="24"/>
          <w:szCs w:val="24"/>
          <w:lang w:val="cs-CZ"/>
          <w:rPrChange w:id="69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>přírodním vědám</w:t>
      </w:r>
      <w:r w:rsidRPr="00A37FC3">
        <w:rPr>
          <w:rFonts w:ascii="Times New Roman" w:hAnsi="Times New Roman" w:cs="Times New Roman"/>
          <w:color w:val="FF0000"/>
          <w:sz w:val="24"/>
          <w:szCs w:val="24"/>
          <w:lang w:val="cs-CZ"/>
          <w:rPrChange w:id="70" w:author="Vít Macháček" w:date="2018-05-22T10:05:00Z">
            <w:rPr>
              <w:rFonts w:ascii="Times New Roman" w:hAnsi="Times New Roman" w:cs="Times New Roman"/>
              <w:sz w:val="24"/>
              <w:szCs w:val="24"/>
              <w:lang w:val="cs-CZ"/>
            </w:rPr>
          </w:rPrChange>
        </w:rPr>
        <w:t xml:space="preserve"> </w:t>
      </w:r>
      <w:del w:id="71" w:author="Vít Macháček" w:date="2018-05-22T10:06:00Z">
        <w:r w:rsidR="00254203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(červeně?) 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je v obou </w:t>
      </w:r>
      <w:r w:rsidR="008B60AE" w:rsidRPr="00C76095">
        <w:rPr>
          <w:rFonts w:ascii="Times New Roman" w:hAnsi="Times New Roman" w:cs="Times New Roman"/>
          <w:sz w:val="24"/>
          <w:szCs w:val="24"/>
          <w:lang w:val="cs-CZ"/>
        </w:rPr>
        <w:t>kategoriích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do očí bijící. </w:t>
      </w:r>
      <w:r w:rsidR="006C5A3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Přírodovědecká pracoviště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jsou v drtivé většině bezpečně ukryta v levém dolním rohu. Jen několik jich </w:t>
      </w:r>
      <w:r w:rsidR="008B60AE" w:rsidRPr="00C76095">
        <w:rPr>
          <w:rFonts w:ascii="Times New Roman" w:hAnsi="Times New Roman" w:cs="Times New Roman"/>
          <w:sz w:val="24"/>
          <w:szCs w:val="24"/>
          <w:lang w:val="cs-CZ"/>
        </w:rPr>
        <w:t>vystoupalo na výrazně vyšší vrstevnice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969A749" w14:textId="77777777" w:rsidR="00E833DA" w:rsidRPr="00C76095" w:rsidRDefault="00E833DA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0A65807" w14:textId="02323BE8" w:rsidR="00D3542C" w:rsidRPr="00C76095" w:rsidRDefault="00D3542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3E92835" w14:textId="2CB7BD5D" w:rsidR="000B63BC" w:rsidRPr="0009157E" w:rsidRDefault="000B63BC" w:rsidP="000B63B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V jezdícím okně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>potom</w:t>
      </w:r>
      <w:r w:rsidRPr="0009157E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projede zdola nahoru tento text:</w:t>
      </w:r>
    </w:p>
    <w:p w14:paraId="47F63356" w14:textId="77777777" w:rsidR="0076159F" w:rsidRDefault="0076159F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9F584E3" w14:textId="24D7176D" w:rsidR="008A3D0A" w:rsidRPr="00C76095" w:rsidRDefault="00795239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Průšvih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 predátorsk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ého 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>publikování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ve společenských vědách</w:t>
      </w:r>
      <w:r w:rsidR="00E833D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dokládá </w:t>
      </w:r>
      <w:r w:rsidR="00715CF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nejenom, že se doposud nedokázaly zmátořit z desítek let </w:t>
      </w:r>
      <w:r w:rsidR="00672EF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trvající </w:t>
      </w:r>
      <w:r w:rsidR="00715CF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devastace komunistickým režimem, ale i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mimořádnou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míru 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pokřivení </w:t>
      </w:r>
      <w:proofErr w:type="spellStart"/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>kafemlejnk</w:t>
      </w:r>
      <w:r w:rsidR="000B63BC">
        <w:rPr>
          <w:rFonts w:ascii="Times New Roman" w:hAnsi="Times New Roman" w:cs="Times New Roman"/>
          <w:sz w:val="24"/>
          <w:szCs w:val="24"/>
          <w:lang w:val="cs-CZ"/>
        </w:rPr>
        <w:t>em</w:t>
      </w:r>
      <w:proofErr w:type="spellEnd"/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0E742D79" w14:textId="1A0131F5" w:rsidR="008A3D0A" w:rsidRPr="00C76095" w:rsidRDefault="008A3D0A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6A12EF" w14:textId="19EDCE15" w:rsidR="00C61D55" w:rsidRPr="00C76095" w:rsidRDefault="00795239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Rozsah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publikování v místních časopisech tento obrázek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A3D0A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dokresluje. </w:t>
      </w:r>
      <w:r w:rsidR="004B3B54" w:rsidRPr="00C76095">
        <w:rPr>
          <w:rFonts w:ascii="Times New Roman" w:hAnsi="Times New Roman" w:cs="Times New Roman"/>
          <w:sz w:val="24"/>
          <w:szCs w:val="24"/>
          <w:lang w:val="cs-CZ"/>
        </w:rPr>
        <w:t>J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en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málo oborech společenských věd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je</w:t>
      </w:r>
      <w:r w:rsidR="00310FB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přitom</w:t>
      </w:r>
      <w:r w:rsidR="00B6721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místní publikování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přirozené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r w:rsidR="007A48CC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6721C" w:rsidRPr="00C76095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humanitních věd</w:t>
      </w:r>
      <w:r w:rsidR="004B3B54" w:rsidRPr="00C76095">
        <w:rPr>
          <w:rFonts w:ascii="Times New Roman" w:hAnsi="Times New Roman" w:cs="Times New Roman"/>
          <w:sz w:val="24"/>
          <w:szCs w:val="24"/>
          <w:lang w:val="cs-CZ"/>
        </w:rPr>
        <w:t>ách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Například v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>oborech ekonomie,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 xml:space="preserve">finance, 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>business 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management, do kterých spadá většina 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>vyčnívajících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pracovišť, vychází </w:t>
      </w:r>
      <w:r w:rsidR="007434DD" w:rsidRPr="00C76095">
        <w:rPr>
          <w:rFonts w:ascii="Times New Roman" w:hAnsi="Times New Roman" w:cs="Times New Roman"/>
          <w:sz w:val="24"/>
          <w:szCs w:val="24"/>
          <w:lang w:val="cs-CZ"/>
        </w:rPr>
        <w:t>stovky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zahraničních</w:t>
      </w:r>
      <w:r w:rsidR="00CB43D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indexovaných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časopisů. Nelze se vymlouvat, že </w:t>
      </w:r>
      <w:r w:rsidR="007A48C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ve světě </w:t>
      </w:r>
      <w:r w:rsidR="00C61D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není kde publikovat. </w:t>
      </w:r>
      <w:ins w:id="72" w:author="Vít Macháček" w:date="2018-05-22T10:08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Přinejmenším ekonomie v západních zemích takto </w:t>
        </w:r>
        <w:proofErr w:type="spellStart"/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>dosebezahleděná</w:t>
        </w:r>
        <w:proofErr w:type="spellEnd"/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 není.</w:t>
        </w:r>
      </w:ins>
    </w:p>
    <w:p w14:paraId="748646F6" w14:textId="77777777" w:rsidR="00C61D55" w:rsidRPr="00C76095" w:rsidRDefault="00C61D55" w:rsidP="00E833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3D483A8" w14:textId="0D39E011" w:rsidR="00B6721C" w:rsidRPr="00C76095" w:rsidRDefault="00B6721C" w:rsidP="006414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Společenské vědy </w:t>
      </w:r>
      <w:del w:id="73" w:author="Vít Macháček" w:date="2018-05-22T10:09:00Z">
        <w:r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by si zasloužily </w:delText>
        </w:r>
      </w:del>
      <w:ins w:id="74" w:author="Vít Macháček" w:date="2018-05-22T10:09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by měly dostat </w:t>
        </w:r>
      </w:ins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zvláštní </w:t>
      </w:r>
      <w:del w:id="75" w:author="Vít Macháček" w:date="2018-05-22T10:09:00Z">
        <w:r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péči </w:delText>
        </w:r>
      </w:del>
      <w:ins w:id="76" w:author="Vít Macháček" w:date="2018-05-22T10:09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pozornost </w:t>
        </w:r>
      </w:ins>
      <w:r w:rsidRPr="00C76095">
        <w:rPr>
          <w:rFonts w:ascii="Times New Roman" w:hAnsi="Times New Roman" w:cs="Times New Roman"/>
          <w:sz w:val="24"/>
          <w:szCs w:val="24"/>
          <w:lang w:val="cs-CZ"/>
        </w:rPr>
        <w:t>od poskytovatelů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financí na výzkumnou činnost. 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Jejich povznesení na úroveň běžnou ve vyspělých zemích</w:t>
      </w:r>
      <w:r w:rsidR="0064141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bude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vyžadovat daleko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větší úsilí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než v jiných oborech.</w:t>
      </w:r>
      <w:ins w:id="77" w:author="Vít Macháček" w:date="2018-05-22T10:09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 Možná se tro</w:t>
        </w:r>
      </w:ins>
      <w:ins w:id="78" w:author="Vít Macháček" w:date="2018-05-22T10:10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>chu zapomíná na to, že úroveň společenských věd v zemi je úzce spojena s kvalitou vládnutí.</w:t>
        </w:r>
      </w:ins>
      <w:del w:id="79" w:author="Vít Macháček" w:date="2018-05-22T10:10:00Z">
        <w:r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6462B0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>Z</w:delText>
        </w:r>
        <w:r w:rsidR="00641411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aostávání </w:delText>
        </w:r>
        <w:r w:rsidR="000B63BC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>společenských věd</w:delText>
        </w:r>
        <w:r w:rsidR="006462B0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641411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je nešťastné </w:delText>
        </w:r>
        <w:r w:rsidR="00F2617B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i </w:delText>
        </w:r>
        <w:r w:rsidR="00641411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z toho důvodu, že </w:delText>
        </w:r>
        <w:r w:rsidR="000B63BC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od jejich úrovně odvíjí </w:delText>
        </w:r>
        <w:r w:rsidR="00641411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>kvalit</w:delText>
        </w:r>
        <w:r w:rsidR="000B63BC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>a</w:delText>
        </w:r>
        <w:r w:rsidR="00641411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vládnutí v dané zemi.</w:delText>
        </w:r>
      </w:del>
    </w:p>
    <w:p w14:paraId="00910465" w14:textId="77777777" w:rsidR="00B6721C" w:rsidRPr="00C76095" w:rsidRDefault="00B6721C" w:rsidP="00B672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3A87EB7" w14:textId="7F978004" w:rsidR="0023649C" w:rsidRPr="00C76095" w:rsidRDefault="0023649C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Tip: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Klikáním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 legendu vytvoříte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vlastní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srovnání </w:t>
      </w:r>
      <w:r w:rsidR="006462B0" w:rsidRPr="00C76095">
        <w:rPr>
          <w:rFonts w:ascii="Times New Roman" w:hAnsi="Times New Roman" w:cs="Times New Roman"/>
          <w:sz w:val="24"/>
          <w:szCs w:val="24"/>
          <w:lang w:val="cs-CZ"/>
        </w:rPr>
        <w:t>vybraných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oborů.</w:t>
      </w:r>
    </w:p>
    <w:p w14:paraId="1345AAFD" w14:textId="77777777" w:rsidR="00B6721C" w:rsidRPr="00C76095" w:rsidRDefault="00B6721C" w:rsidP="00B672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F08B4D" w14:textId="7D1CF850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B6F121E" w14:textId="4F16E8E2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F0F3BA" w14:textId="2A3FA9AE" w:rsidR="009F44F6" w:rsidRPr="00C76095" w:rsidRDefault="009F44F6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bookmarkStart w:id="80" w:name="_GoBack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POZOR: Když 1) Vyberu obory, pak 2) Kliknu na jeden bod a pak 3) Vyber bodu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zrusim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krizkem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v menu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nahore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tak se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tlacitko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obnovit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prepne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na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sedive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,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kdyz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zustavaji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vybrany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jen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nekter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obory (mělo by byt 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cervene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)</w:t>
      </w:r>
    </w:p>
    <w:bookmarkEnd w:id="80"/>
    <w:p w14:paraId="45346F1F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797C451" w14:textId="4B1C3432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645318E9" w14:textId="1FB09B1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6</w:t>
      </w:r>
      <w:r w:rsidR="00D068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305925" w:rsidRPr="00C76095">
        <w:rPr>
          <w:rFonts w:ascii="Times New Roman" w:hAnsi="Times New Roman" w:cs="Times New Roman"/>
          <w:sz w:val="24"/>
          <w:szCs w:val="24"/>
          <w:lang w:val="cs-CZ"/>
        </w:rPr>
        <w:t>Různ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é instituce</w:t>
      </w:r>
      <w:r w:rsidR="00D068BE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62EF9967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CDD00CD" w14:textId="6FA51151" w:rsidR="002E0E90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V legendě </w:t>
      </w:r>
      <w:r w:rsidR="004202E1"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aplikace 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přepsat „Akademie věd“ na „Akademie věd ČR“</w:t>
      </w:r>
    </w:p>
    <w:p w14:paraId="53D7386A" w14:textId="23AB2D10" w:rsidR="000C5A55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067EA2E" w14:textId="6A5A9BC5" w:rsidR="004202E1" w:rsidRPr="00C76095" w:rsidRDefault="004202E1" w:rsidP="004202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Akademie věd ČR versus vysoké školy</w:t>
      </w:r>
    </w:p>
    <w:p w14:paraId="78EC7967" w14:textId="22FA6645" w:rsidR="004202E1" w:rsidRPr="00C76095" w:rsidRDefault="004202E1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C180C4A" w14:textId="603636DA" w:rsidR="0090371B" w:rsidRDefault="0090371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25248A2" w14:textId="76F64A9C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Tady bude v </w:t>
      </w:r>
      <w:proofErr w:type="gram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levé</w:t>
      </w:r>
      <w:proofErr w:type="gram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panelu aplikace s 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předvybranou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Akademií věd a pro srovnání hned vedle v pravém panelu aplikace s </w:t>
      </w:r>
      <w:proofErr w:type="spell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předvybranými</w:t>
      </w:r>
      <w:proofErr w:type="spell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vysokými školami. Ta dvě okna s textem, která byla předtím napravo by se měla ideálně přesunout pod tyto dva panely. </w:t>
      </w:r>
    </w:p>
    <w:p w14:paraId="19B92C12" w14:textId="77777777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6FDC715F" w14:textId="3FB5C84F" w:rsidR="009108AF" w:rsidRPr="00C76095" w:rsidRDefault="009108AF" w:rsidP="009108A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Anebo tam budou dvě standardní okna aplikace s těmito výběry na </w:t>
      </w:r>
      <w:proofErr w:type="gram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sebou</w:t>
      </w:r>
      <w:proofErr w:type="gram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 text nahoře přijede </w:t>
      </w:r>
      <w:r>
        <w:rPr>
          <w:rFonts w:ascii="Times New Roman" w:hAnsi="Times New Roman" w:cs="Times New Roman"/>
          <w:i/>
          <w:sz w:val="24"/>
          <w:szCs w:val="24"/>
          <w:lang w:val="cs-CZ"/>
        </w:rPr>
        <w:t xml:space="preserve">zvlášť ke každému </w:t>
      </w: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v samostatném jezdícím okně odzdola nahoru.</w:t>
      </w:r>
    </w:p>
    <w:p w14:paraId="1AE34248" w14:textId="1B728C04" w:rsidR="009108AF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472305A" w14:textId="5977FF2E" w:rsidR="009108AF" w:rsidRPr="009108AF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V jezdícím okně projede zdola nahoru tento text:</w:t>
      </w:r>
    </w:p>
    <w:p w14:paraId="0F22BD3D" w14:textId="77777777" w:rsidR="009108AF" w:rsidRPr="00C76095" w:rsidRDefault="009108AF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D6CFF33" w14:textId="38D533B8" w:rsidR="00FB50B1" w:rsidRPr="00C76095" w:rsidRDefault="00EB734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ústavech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Akade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mie věd ČR </w:t>
      </w:r>
      <w:r w:rsidR="0096245D" w:rsidRPr="00C76095">
        <w:rPr>
          <w:rFonts w:ascii="Times New Roman" w:hAnsi="Times New Roman" w:cs="Times New Roman"/>
          <w:sz w:val="24"/>
          <w:szCs w:val="24"/>
          <w:lang w:val="cs-CZ"/>
        </w:rPr>
        <w:t>(</w:t>
      </w:r>
      <w:r w:rsidR="0096245D" w:rsidRPr="00C760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levý panel)</w:t>
      </w:r>
      <w:r w:rsidR="0096245D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dochází k publikování v predátorských časopisech 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>jen v</w:t>
      </w:r>
      <w:ins w:id="81" w:author="Vít Macháček" w:date="2018-05-22T10:11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 naprosto</w:t>
        </w:r>
      </w:ins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> ojedinělých případech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Článků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 místních časopisech je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nejvíce</w:t>
      </w:r>
      <w:r w:rsidR="00325EB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3F7C1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humanitních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>oborech</w:t>
      </w:r>
      <w:r w:rsidR="000C5A5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ve kterých je to pochopitelné. </w:t>
      </w:r>
    </w:p>
    <w:p w14:paraId="5DF23FCE" w14:textId="3186B59A" w:rsidR="000C5A55" w:rsidRPr="00C76095" w:rsidRDefault="000C5A5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7F1A0C7" w14:textId="5E81A382" w:rsidR="000C5A55" w:rsidRPr="00C76095" w:rsidRDefault="0096245D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vysokých školách </w:t>
      </w:r>
      <w:r w:rsidRPr="00C76095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(pravý panel)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je </w:t>
      </w:r>
      <w:ins w:id="82" w:author="Vít Macháček" w:date="2018-05-22T10:12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ale </w:t>
        </w:r>
      </w:ins>
      <w:del w:id="83" w:author="Vít Macháček" w:date="2018-05-22T10:12:00Z">
        <w:r w:rsidR="009108AF" w:rsidRPr="00C76095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podstatně </w:delText>
        </w:r>
        <w:r w:rsidR="009108AF" w:rsidDel="00A37FC3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jiná 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>situace</w:t>
      </w:r>
      <w:ins w:id="84" w:author="Vít Macháček" w:date="2018-05-22T10:12:00Z">
        <w:r w:rsidR="00A37FC3">
          <w:rPr>
            <w:rFonts w:ascii="Times New Roman" w:hAnsi="Times New Roman" w:cs="Times New Roman"/>
            <w:sz w:val="24"/>
            <w:szCs w:val="24"/>
            <w:lang w:val="cs-CZ"/>
          </w:rPr>
          <w:t xml:space="preserve"> odlišná</w:t>
        </w:r>
      </w:ins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Nejenže se na řadě fakult </w:t>
      </w:r>
      <w:r w:rsidR="00AD0175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běžně 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publikuje v predátorských časopisech, ale souběžně jsou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časté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 místní časopisecké </w:t>
      </w:r>
      <w:r w:rsidR="00AD0175" w:rsidRPr="00C76095">
        <w:rPr>
          <w:rFonts w:ascii="Times New Roman" w:hAnsi="Times New Roman" w:cs="Times New Roman"/>
          <w:sz w:val="24"/>
          <w:szCs w:val="24"/>
          <w:lang w:val="cs-CZ"/>
        </w:rPr>
        <w:t>články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>, to nejen v humanitních vědách</w:t>
      </w:r>
      <w:r w:rsidR="00646D8B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9646F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Na </w:t>
      </w:r>
      <w:r w:rsidR="006D3160" w:rsidRPr="00C76095">
        <w:rPr>
          <w:rFonts w:ascii="Times New Roman" w:hAnsi="Times New Roman" w:cs="Times New Roman"/>
          <w:sz w:val="24"/>
          <w:szCs w:val="24"/>
          <w:lang w:val="cs-CZ"/>
        </w:rPr>
        <w:t>solidní</w:t>
      </w:r>
      <w:r w:rsidR="00183C3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9646F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mezinárodní časopisy občas připadá jen zlomek celkových publikací. </w:t>
      </w:r>
    </w:p>
    <w:p w14:paraId="7656CC3C" w14:textId="77777777" w:rsidR="0096245D" w:rsidRPr="00C76095" w:rsidRDefault="0096245D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511F68E" w14:textId="34227B24" w:rsidR="00F03202" w:rsidRPr="00C76095" w:rsidRDefault="00BE7148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Pokud pomineme humanitní </w:t>
      </w:r>
      <w:r w:rsidR="00B6164B" w:rsidRPr="00C76095">
        <w:rPr>
          <w:rFonts w:ascii="Times New Roman" w:hAnsi="Times New Roman" w:cs="Times New Roman"/>
          <w:sz w:val="24"/>
          <w:szCs w:val="24"/>
          <w:lang w:val="cs-CZ"/>
        </w:rPr>
        <w:t>vědy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del w:id="85" w:author="Vít Macháček" w:date="2018-05-22T10:16:00Z">
        <w:r w:rsidRPr="00C76095" w:rsidDel="0018761A">
          <w:rPr>
            <w:rFonts w:ascii="Times New Roman" w:hAnsi="Times New Roman" w:cs="Times New Roman"/>
            <w:sz w:val="24"/>
            <w:szCs w:val="24"/>
            <w:lang w:val="cs-CZ"/>
          </w:rPr>
          <w:delText>n</w:delText>
        </w:r>
        <w:r w:rsidR="00792A0F" w:rsidRPr="00C76095" w:rsidDel="0018761A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ejhůře </w:delText>
        </w:r>
        <w:r w:rsidRPr="00C76095" w:rsidDel="0018761A">
          <w:rPr>
            <w:rFonts w:ascii="Times New Roman" w:hAnsi="Times New Roman" w:cs="Times New Roman"/>
            <w:sz w:val="24"/>
            <w:szCs w:val="24"/>
            <w:lang w:val="cs-CZ"/>
          </w:rPr>
          <w:delText>v tomto směru</w:delText>
        </w:r>
      </w:del>
      <w:ins w:id="86" w:author="Vít Macháček" w:date="2018-05-22T10:16:00Z">
        <w:r w:rsidR="0018761A">
          <w:rPr>
            <w:rFonts w:ascii="Times New Roman" w:hAnsi="Times New Roman" w:cs="Times New Roman"/>
            <w:sz w:val="24"/>
            <w:szCs w:val="24"/>
            <w:lang w:val="cs-CZ"/>
          </w:rPr>
          <w:t>jako nejvíce místně zaměřené</w:t>
        </w:r>
      </w:ins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vychází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fakulty se zaměřením na ekonomii, </w:t>
      </w:r>
      <w:r w:rsidR="009108AF">
        <w:rPr>
          <w:rFonts w:ascii="Times New Roman" w:hAnsi="Times New Roman" w:cs="Times New Roman"/>
          <w:sz w:val="24"/>
          <w:szCs w:val="24"/>
          <w:lang w:val="cs-CZ"/>
        </w:rPr>
        <w:t xml:space="preserve">finance,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business a management, veřejnou správu, informatiku, pedagogiku a zdravotnická studia. Nicméně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>silné zastoupení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predátorských a místních 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článků </w:t>
      </w:r>
      <w:r w:rsidR="003C05EA" w:rsidRPr="00C76095">
        <w:rPr>
          <w:rFonts w:ascii="Times New Roman" w:hAnsi="Times New Roman" w:cs="Times New Roman"/>
          <w:sz w:val="24"/>
          <w:szCs w:val="24"/>
          <w:lang w:val="cs-CZ"/>
        </w:rPr>
        <w:t>vykazuje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i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řada vysokoškolských pracovišť</w:t>
      </w:r>
      <w:r w:rsidR="00DF72FC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4171B" w:rsidRPr="00C76095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> jiných obor</w:t>
      </w:r>
      <w:r w:rsidR="00F4171B" w:rsidRPr="00C76095">
        <w:rPr>
          <w:rFonts w:ascii="Times New Roman" w:hAnsi="Times New Roman" w:cs="Times New Roman"/>
          <w:sz w:val="24"/>
          <w:szCs w:val="24"/>
          <w:lang w:val="cs-CZ"/>
        </w:rPr>
        <w:t>ech</w:t>
      </w:r>
      <w:r w:rsidR="00792A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6A24EE3A" w14:textId="25D412D2" w:rsidR="00F017C0" w:rsidRPr="00C76095" w:rsidRDefault="00F017C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C8924AF" w14:textId="77777777" w:rsidR="00F017C0" w:rsidRPr="00C76095" w:rsidRDefault="00F017C0" w:rsidP="00F017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sz w:val="24"/>
          <w:szCs w:val="24"/>
          <w:lang w:val="cs-CZ"/>
        </w:rPr>
        <w:t>Tip: Vyhledáním celé univerzity podle názvu v roletkovém menu nad grafem můžete najednou zvýraznit všechna její pracoviště.</w:t>
      </w:r>
    </w:p>
    <w:p w14:paraId="53E2BD68" w14:textId="77777777" w:rsidR="00F017C0" w:rsidRPr="00C76095" w:rsidRDefault="00F017C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A9E8363" w14:textId="37A7F4CD" w:rsidR="000152D7" w:rsidRPr="00C76095" w:rsidRDefault="000152D7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BDA77D4" w14:textId="35513993" w:rsidR="008319AF" w:rsidRPr="009108AF" w:rsidRDefault="009108AF" w:rsidP="00FB50B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i/>
          <w:sz w:val="24"/>
          <w:szCs w:val="24"/>
          <w:lang w:val="cs-CZ"/>
        </w:rPr>
        <w:t>V dalším jezdícím okně projede zdola nahoru tento text:</w:t>
      </w:r>
    </w:p>
    <w:p w14:paraId="42C1D835" w14:textId="6015FF55" w:rsidR="003C771D" w:rsidRPr="00C76095" w:rsidRDefault="003C771D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6F138D2" w14:textId="730FAD20" w:rsidR="00F017C0" w:rsidRPr="00C76095" w:rsidRDefault="00F017C0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Čím </w:t>
      </w:r>
      <w:ins w:id="87" w:author="Vít Macháček" w:date="2018-05-22T10:16:00Z">
        <w:r w:rsidR="0018761A" w:rsidRPr="00C76095">
          <w:rPr>
            <w:rFonts w:ascii="Times New Roman" w:hAnsi="Times New Roman" w:cs="Times New Roman"/>
            <w:sz w:val="24"/>
            <w:szCs w:val="24"/>
            <w:lang w:val="cs-CZ"/>
          </w:rPr>
          <w:t xml:space="preserve">takový rozdíl </w:t>
        </w:r>
      </w:ins>
      <w:r w:rsidRPr="00C76095">
        <w:rPr>
          <w:rFonts w:ascii="Times New Roman" w:hAnsi="Times New Roman" w:cs="Times New Roman"/>
          <w:sz w:val="24"/>
          <w:szCs w:val="24"/>
          <w:lang w:val="cs-CZ"/>
        </w:rPr>
        <w:t>vysvětlit</w:t>
      </w:r>
      <w:del w:id="88" w:author="Vít Macháček" w:date="2018-05-22T10:16:00Z">
        <w:r w:rsidRPr="0018761A" w:rsidDel="0018761A">
          <w:rPr>
            <w:rFonts w:ascii="Times New Roman" w:hAnsi="Times New Roman" w:cs="Times New Roman"/>
            <w:sz w:val="24"/>
            <w:szCs w:val="24"/>
            <w:lang w:val="cs-CZ"/>
          </w:rPr>
          <w:delText>,</w:delText>
        </w:r>
        <w:r w:rsidRPr="00C76095" w:rsidDel="0018761A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takový rozdíl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? </w:t>
      </w:r>
    </w:p>
    <w:p w14:paraId="56810498" w14:textId="4B0793A2" w:rsidR="00681375" w:rsidRPr="00C76095" w:rsidRDefault="00681375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07C520C" w14:textId="479BAB88" w:rsidR="00970E0F" w:rsidRPr="00C76095" w:rsidRDefault="00970E0F" w:rsidP="00970E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řadě vysokých škol vyrostly výzkumné kapacity teprve poměrně nedávno. Na problémy zadělal vládní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kafemlejnek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který </w:t>
      </w:r>
      <w:r w:rsidR="009478F3">
        <w:rPr>
          <w:rFonts w:ascii="Times New Roman" w:hAnsi="Times New Roman" w:cs="Times New Roman"/>
          <w:sz w:val="24"/>
          <w:szCs w:val="24"/>
          <w:lang w:val="cs-CZ"/>
        </w:rPr>
        <w:t xml:space="preserve">souběžně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legitimizoval nahrazování kvality kvantitou. Na vysokých školách tento automatismus nezřídka zcela nahradil strategické řízení vědy. Někde chybí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patřičná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„štábní kultura“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zezdola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i tlak na kvalitu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seshora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Nelze se pak divit, že na některých fakultách je výsledek tristní. </w:t>
      </w:r>
    </w:p>
    <w:p w14:paraId="24A8DB4E" w14:textId="77777777" w:rsidR="00970E0F" w:rsidRPr="00C76095" w:rsidRDefault="00970E0F" w:rsidP="00FB50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8C012CA" w14:textId="3A10597F" w:rsidR="00970E0F" w:rsidRPr="00C76095" w:rsidRDefault="00681375" w:rsidP="00382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Akademii věd ČR </w:t>
      </w:r>
      <w:r w:rsidR="00DF3D4B" w:rsidRPr="00C76095">
        <w:rPr>
          <w:rFonts w:ascii="Times New Roman" w:hAnsi="Times New Roman" w:cs="Times New Roman"/>
          <w:sz w:val="24"/>
          <w:szCs w:val="24"/>
          <w:lang w:val="cs-CZ"/>
        </w:rPr>
        <w:t>má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solidní 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výzkum s mezinárodním přesahem </w:t>
      </w:r>
      <w:r w:rsidR="00970E0F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dlouhou </w:t>
      </w:r>
      <w:r w:rsidR="0071440C" w:rsidRPr="00C76095">
        <w:rPr>
          <w:rFonts w:ascii="Times New Roman" w:hAnsi="Times New Roman" w:cs="Times New Roman"/>
          <w:sz w:val="24"/>
          <w:szCs w:val="24"/>
          <w:lang w:val="cs-CZ"/>
        </w:rPr>
        <w:t>tradici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Možná i proto se akademie </w:t>
      </w:r>
      <w:proofErr w:type="spellStart"/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>kafemlejnkem</w:t>
      </w:r>
      <w:proofErr w:type="spellEnd"/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nikdy neřídila a postupně zavedla vlastní metodiku hodnocení, která je 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založena na mezinárodním peer-review v odborných panelech. Predátorské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mu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publikování takové prostředí 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neprospívá</w:t>
      </w:r>
      <w:r w:rsidR="0038275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5437D92A" w14:textId="7D92FE37" w:rsidR="00382751" w:rsidRPr="00C76095" w:rsidRDefault="00382751" w:rsidP="003827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CF3905E" w14:textId="68AD66B9" w:rsidR="002E0E90" w:rsidRPr="00C76095" w:rsidRDefault="0076471C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Pokud by se měla někam zacílit pozornost, byl</w:t>
      </w:r>
      <w:r w:rsidR="00874E6C" w:rsidRPr="00C76095">
        <w:rPr>
          <w:rFonts w:ascii="Times New Roman" w:hAnsi="Times New Roman" w:cs="Times New Roman"/>
          <w:sz w:val="24"/>
          <w:szCs w:val="24"/>
          <w:lang w:val="cs-CZ"/>
        </w:rPr>
        <w:t>a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b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y to právě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>v našem srovnání vybočující</w:t>
      </w:r>
      <w:r w:rsidR="00535697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29CB" w:rsidRPr="00C76095">
        <w:rPr>
          <w:rFonts w:ascii="Times New Roman" w:hAnsi="Times New Roman" w:cs="Times New Roman"/>
          <w:sz w:val="24"/>
          <w:szCs w:val="24"/>
          <w:lang w:val="cs-CZ"/>
        </w:rPr>
        <w:t>vysokoškolská pracoviště</w:t>
      </w:r>
      <w:r w:rsidR="00535697" w:rsidRPr="00C76095"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Na problémových fakultách </w:t>
      </w:r>
      <w:r w:rsidR="006562FC" w:rsidRPr="00C76095">
        <w:rPr>
          <w:rFonts w:ascii="Times New Roman" w:hAnsi="Times New Roman" w:cs="Times New Roman"/>
          <w:sz w:val="24"/>
          <w:szCs w:val="24"/>
          <w:lang w:val="cs-CZ"/>
        </w:rPr>
        <w:t>by bylo záhodno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změnit nejenom způsob hodnocení a rozdělování peněz na </w:t>
      </w:r>
      <w:r w:rsidR="00236C90" w:rsidRPr="00C76095">
        <w:rPr>
          <w:rFonts w:ascii="Times New Roman" w:hAnsi="Times New Roman" w:cs="Times New Roman"/>
          <w:sz w:val="24"/>
          <w:szCs w:val="24"/>
          <w:lang w:val="cs-CZ"/>
        </w:rPr>
        <w:t>výzkum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, ale hlavně způsob řízení a myšlení o tom, jaký výzkum </w:t>
      </w:r>
      <w:r w:rsidR="009478F3">
        <w:rPr>
          <w:rFonts w:ascii="Times New Roman" w:hAnsi="Times New Roman" w:cs="Times New Roman"/>
          <w:sz w:val="24"/>
          <w:szCs w:val="24"/>
          <w:lang w:val="cs-CZ"/>
        </w:rPr>
        <w:t>se má</w:t>
      </w:r>
      <w:r w:rsidR="00B14848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dělat. </w:t>
      </w:r>
    </w:p>
    <w:p w14:paraId="16F625B1" w14:textId="042C297B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EA0758" w14:textId="5C938DC4" w:rsidR="006562FC" w:rsidRPr="00C76095" w:rsidRDefault="00057133" w:rsidP="006562F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Metodika 2017+ </w:t>
      </w:r>
      <w:del w:id="89" w:author="Vít Macháček" w:date="2018-05-22T10:19:00Z">
        <w:r w:rsidR="006562FC" w:rsidRPr="00C76095" w:rsidDel="0018761A">
          <w:rPr>
            <w:rFonts w:ascii="Times New Roman" w:hAnsi="Times New Roman" w:cs="Times New Roman"/>
            <w:sz w:val="24"/>
            <w:szCs w:val="24"/>
            <w:lang w:val="cs-CZ"/>
          </w:rPr>
          <w:delText>může</w:delText>
        </w:r>
        <w:r w:rsidRPr="00C76095" w:rsidDel="0018761A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ins w:id="90" w:author="Vít Macháček" w:date="2018-05-22T10:19:00Z">
        <w:r w:rsidR="0018761A">
          <w:rPr>
            <w:rFonts w:ascii="Times New Roman" w:hAnsi="Times New Roman" w:cs="Times New Roman"/>
            <w:sz w:val="24"/>
            <w:szCs w:val="24"/>
            <w:lang w:val="cs-CZ"/>
          </w:rPr>
          <w:t>má potenciál</w:t>
        </w:r>
      </w:ins>
      <w:del w:id="91" w:author="Vít Macháček" w:date="2018-05-22T10:19:00Z">
        <w:r w:rsidRPr="00C76095" w:rsidDel="0018761A">
          <w:rPr>
            <w:rFonts w:ascii="Times New Roman" w:hAnsi="Times New Roman" w:cs="Times New Roman"/>
            <w:sz w:val="24"/>
            <w:szCs w:val="24"/>
            <w:lang w:val="cs-CZ"/>
          </w:rPr>
          <w:delText>zpřetrhat</w:delText>
        </w:r>
      </w:del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nežádoucí motivace vyvolávané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kafemlejnkem</w:t>
      </w:r>
      <w:proofErr w:type="spellEnd"/>
      <w:ins w:id="92" w:author="Vít Macháček" w:date="2018-05-22T10:19:00Z">
        <w:r w:rsidR="0018761A" w:rsidRPr="00C76095">
          <w:rPr>
            <w:rFonts w:ascii="Times New Roman" w:hAnsi="Times New Roman" w:cs="Times New Roman"/>
            <w:sz w:val="24"/>
            <w:szCs w:val="24"/>
            <w:lang w:val="cs-CZ"/>
          </w:rPr>
          <w:t xml:space="preserve"> zpřetrhat</w:t>
        </w:r>
      </w:ins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Některé vysoké školy s články převážně v predátorských a místních časopisech možná čeká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nepříjemný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střet s</w:t>
      </w:r>
      <w:del w:id="93" w:author="Vít Macháček" w:date="2018-05-22T10:19:00Z">
        <w:r w:rsidRPr="00C76095" w:rsidDel="0018761A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 xml:space="preserve"> </w:delText>
        </w:r>
      </w:del>
      <w:ins w:id="94" w:author="Vít Macháček" w:date="2018-05-22T10:19:00Z">
        <w:r w:rsidR="0018761A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 </w:t>
        </w:r>
      </w:ins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realitou</w:t>
      </w:r>
      <w:ins w:id="95" w:author="Vít Macháček" w:date="2018-05-22T10:19:00Z">
        <w:r w:rsidR="0018761A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, ještě umocněný s </w:t>
        </w:r>
        <w:proofErr w:type="spellStart"/>
        <w:r w:rsidR="0018761A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nadcházejícícím</w:t>
        </w:r>
        <w:proofErr w:type="spellEnd"/>
        <w:r w:rsidR="0018761A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 xml:space="preserve"> pravděpodobným vyschnutím evropských </w:t>
        </w:r>
        <w:proofErr w:type="gramStart"/>
        <w:r w:rsidR="0018761A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fondů.</w:t>
        </w:r>
      </w:ins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proofErr w:type="gramEnd"/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Nicméně </w:t>
      </w:r>
      <w:proofErr w:type="spellStart"/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kafemlejnek</w:t>
      </w:r>
      <w:proofErr w:type="spellEnd"/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nebude minulostí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dokud se podle 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něho na vysokých školách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budou rozdělovat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peníze, což bude ještě </w:t>
      </w:r>
      <w:r w:rsidR="00981F07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nejméně </w:t>
      </w:r>
      <w:r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několik let. </w:t>
      </w:r>
      <w:del w:id="96" w:author="Vít Macháček" w:date="2018-05-22T10:20:00Z">
        <w:r w:rsidR="006562FC" w:rsidRPr="00C76095" w:rsidDel="0018761A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delText>Nelze rovněž</w:delText>
        </w:r>
      </w:del>
      <w:ins w:id="97" w:author="Vít Macháček" w:date="2018-05-22T10:20:00Z">
        <w:r w:rsidR="0018761A">
          <w:rPr>
            <w:rFonts w:ascii="Times New Roman" w:hAnsi="Times New Roman" w:cs="Times New Roman"/>
            <w:color w:val="000000" w:themeColor="text1"/>
            <w:sz w:val="24"/>
            <w:szCs w:val="24"/>
            <w:lang w:val="cs-CZ"/>
          </w:rPr>
          <w:t>Navíc vůbec nelze</w:t>
        </w:r>
      </w:ins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vyloučit, že 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podobný </w:t>
      </w:r>
      <w:r w:rsidR="00233CD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způsob hodnocení</w:t>
      </w:r>
      <w:r w:rsidR="009478F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bude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 sektoru vysokých škol pokračovat</w:t>
      </w:r>
      <w:r w:rsidR="00646D9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i </w:t>
      </w:r>
      <w:r w:rsidR="00EB1405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nadále</w:t>
      </w:r>
      <w:r w:rsidR="006562FC" w:rsidRPr="00C7609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14:paraId="25B6306B" w14:textId="081A9C9D" w:rsidR="0023649C" w:rsidRDefault="0023649C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4F458E4" w14:textId="49B10C32" w:rsidR="00327B53" w:rsidRDefault="009108AF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9108AF">
        <w:rPr>
          <w:rFonts w:ascii="Times New Roman" w:hAnsi="Times New Roman" w:cs="Times New Roman"/>
          <w:sz w:val="24"/>
          <w:szCs w:val="24"/>
          <w:lang w:val="cs-CZ"/>
        </w:rPr>
        <w:t xml:space="preserve">Tip: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Kliknutím na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>jednotliv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ý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bod či vyhled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áním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konkrétní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gramStart"/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>pracoviště  podle</w:t>
      </w:r>
      <w:proofErr w:type="gramEnd"/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 názvu v roletkovém menu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se nejen zvýrazní jeho pozice na grafu, ale rovněž se v pravém dolním okně aktivuje možnost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stáhnout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si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 xml:space="preserve">seznam 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jeho </w:t>
      </w:r>
      <w:r w:rsidR="00327B53" w:rsidRPr="00327B53">
        <w:rPr>
          <w:rFonts w:ascii="Times New Roman" w:hAnsi="Times New Roman" w:cs="Times New Roman"/>
          <w:sz w:val="24"/>
          <w:szCs w:val="24"/>
          <w:lang w:val="cs-CZ"/>
        </w:rPr>
        <w:t>článků v predátorských a místních časopisech</w:t>
      </w:r>
      <w:r w:rsidR="00327B5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28A0C6E7" w14:textId="10076E88" w:rsidR="00327B53" w:rsidRDefault="00327B53" w:rsidP="002364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4F408D7" w14:textId="77777777" w:rsidR="00327B53" w:rsidRDefault="00327B5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5FEA6B5" w14:textId="77777777" w:rsidR="00327B53" w:rsidRPr="00C76095" w:rsidRDefault="00327B53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8159D56" w14:textId="01D3AF91" w:rsidR="00EB734B" w:rsidRPr="00C76095" w:rsidRDefault="00EB734B" w:rsidP="00EB734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POZOR: Při výběru akademie věd se při najetí kurzoru na jeden modrý bod okolo 44 % na ose x ukazuje „Technologické centrum Akademie věd České republiky“ – to je podivný popis…</w:t>
      </w:r>
    </w:p>
    <w:p w14:paraId="7681237D" w14:textId="7D2C80B2" w:rsidR="00EB734B" w:rsidRPr="00C76095" w:rsidRDefault="00EB734B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F522813" w14:textId="6114440C" w:rsidR="00F03202" w:rsidRPr="00C76095" w:rsidRDefault="00F03202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Poznámka: Když vyberu konkrétní bod a chci pak tento výběr zrušit kliknutím na křížek v roletkovém menu nad grafem, tak se mi po kliknutí na ten křížek aktivuje to okno s roletkovým menu. Lepší by bylo, kdyby se ten výběr prostě jen zrušil (když chci zrušit ten výběr tak typicky nemusím chtít návazně vybírat hned další pracoviště).</w:t>
      </w:r>
    </w:p>
    <w:p w14:paraId="618364FD" w14:textId="08C61594" w:rsidR="00B14848" w:rsidRPr="00C76095" w:rsidRDefault="00B14848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</w:p>
    <w:p w14:paraId="3236962C" w14:textId="6B0C76B9" w:rsidR="00B14848" w:rsidRPr="00C76095" w:rsidRDefault="00B14848" w:rsidP="00F0320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Poznámka: Bylo by dobré, kdyby v horním okně s </w:t>
      </w:r>
      <w:proofErr w:type="gramStart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>roletkovém</w:t>
      </w:r>
      <w:proofErr w:type="gramEnd"/>
      <w:r w:rsidRPr="00C76095">
        <w:rPr>
          <w:rFonts w:ascii="Times New Roman" w:hAnsi="Times New Roman" w:cs="Times New Roman"/>
          <w:i/>
          <w:sz w:val="24"/>
          <w:szCs w:val="24"/>
          <w:lang w:val="cs-CZ"/>
        </w:rPr>
        <w:t xml:space="preserve"> menu se nabízela pouze pracoviště, která odpovídají současnému výběru v legendě, tj. když mám v legendě vybrané pouze Vysoké školy, tak nemá smysl, aby se jako první řádek v roletkovém menu nabízela AVČR (která – pokud bych ji zvolil – se na obrázku tudíž nezvýrazní)</w:t>
      </w:r>
      <w:ins w:id="98" w:author="Vít Macháček" w:date="2018-05-22T10:22:00Z">
        <w:r w:rsidR="0018761A">
          <w:rPr>
            <w:rFonts w:ascii="Times New Roman" w:hAnsi="Times New Roman" w:cs="Times New Roman"/>
            <w:i/>
            <w:sz w:val="24"/>
            <w:szCs w:val="24"/>
            <w:lang w:val="cs-CZ"/>
          </w:rPr>
          <w:t xml:space="preserve">, </w:t>
        </w:r>
        <w:proofErr w:type="spellStart"/>
        <w:r w:rsidR="0018761A" w:rsidRPr="0018761A">
          <w:rPr>
            <w:rFonts w:ascii="Times New Roman" w:hAnsi="Times New Roman" w:cs="Times New Roman"/>
            <w:i/>
            <w:sz w:val="24"/>
            <w:szCs w:val="24"/>
            <w:highlight w:val="yellow"/>
            <w:lang w:val="cs-CZ"/>
            <w:rPrChange w:id="99" w:author="Vít Macháček" w:date="2018-05-22T10:22:00Z">
              <w:rPr>
                <w:rFonts w:ascii="Times New Roman" w:hAnsi="Times New Roman" w:cs="Times New Roman"/>
                <w:i/>
                <w:sz w:val="24"/>
                <w:szCs w:val="24"/>
                <w:lang w:val="cs-CZ"/>
              </w:rPr>
            </w:rPrChange>
          </w:rPr>
          <w:t>Mno</w:t>
        </w:r>
        <w:proofErr w:type="spellEnd"/>
        <w:r w:rsidR="0018761A" w:rsidRPr="0018761A">
          <w:rPr>
            <w:rFonts w:ascii="Times New Roman" w:hAnsi="Times New Roman" w:cs="Times New Roman"/>
            <w:i/>
            <w:sz w:val="24"/>
            <w:szCs w:val="24"/>
            <w:highlight w:val="yellow"/>
            <w:lang w:val="cs-CZ"/>
            <w:rPrChange w:id="100" w:author="Vít Macháček" w:date="2018-05-22T10:22:00Z">
              <w:rPr>
                <w:rFonts w:ascii="Times New Roman" w:hAnsi="Times New Roman" w:cs="Times New Roman"/>
                <w:i/>
                <w:sz w:val="24"/>
                <w:szCs w:val="24"/>
                <w:lang w:val="cs-CZ"/>
              </w:rPr>
            </w:rPrChange>
          </w:rPr>
          <w:t xml:space="preserve"> spíš bych zdůraznil, že to nebude vidět (třeba šedivou). Už </w:t>
        </w:r>
        <w:proofErr w:type="spellStart"/>
        <w:r w:rsidR="0018761A" w:rsidRPr="0018761A">
          <w:rPr>
            <w:rFonts w:ascii="Times New Roman" w:hAnsi="Times New Roman" w:cs="Times New Roman"/>
            <w:i/>
            <w:sz w:val="24"/>
            <w:szCs w:val="24"/>
            <w:highlight w:val="yellow"/>
            <w:lang w:val="cs-CZ"/>
            <w:rPrChange w:id="101" w:author="Vít Macháček" w:date="2018-05-22T10:22:00Z">
              <w:rPr>
                <w:rFonts w:ascii="Times New Roman" w:hAnsi="Times New Roman" w:cs="Times New Roman"/>
                <w:i/>
                <w:sz w:val="24"/>
                <w:szCs w:val="24"/>
                <w:lang w:val="cs-CZ"/>
              </w:rPr>
            </w:rPrChange>
          </w:rPr>
          <w:t>ted</w:t>
        </w:r>
        <w:proofErr w:type="spellEnd"/>
        <w:r w:rsidR="0018761A" w:rsidRPr="0018761A">
          <w:rPr>
            <w:rFonts w:ascii="Times New Roman" w:hAnsi="Times New Roman" w:cs="Times New Roman"/>
            <w:i/>
            <w:sz w:val="24"/>
            <w:szCs w:val="24"/>
            <w:highlight w:val="yellow"/>
            <w:lang w:val="cs-CZ"/>
            <w:rPrChange w:id="102" w:author="Vít Macháček" w:date="2018-05-22T10:22:00Z">
              <w:rPr>
                <w:rFonts w:ascii="Times New Roman" w:hAnsi="Times New Roman" w:cs="Times New Roman"/>
                <w:i/>
                <w:sz w:val="24"/>
                <w:szCs w:val="24"/>
                <w:lang w:val="cs-CZ"/>
              </w:rPr>
            </w:rPrChange>
          </w:rPr>
          <w:t xml:space="preserve"> tam jsou instituce, které v grafu vlastně nejsou</w:t>
        </w:r>
      </w:ins>
      <w:del w:id="103" w:author="Vít Macháček" w:date="2018-05-22T10:22:00Z">
        <w:r w:rsidRPr="00C76095" w:rsidDel="0018761A">
          <w:rPr>
            <w:rFonts w:ascii="Times New Roman" w:hAnsi="Times New Roman" w:cs="Times New Roman"/>
            <w:i/>
            <w:sz w:val="24"/>
            <w:szCs w:val="24"/>
            <w:lang w:val="cs-CZ"/>
          </w:rPr>
          <w:delText>.</w:delText>
        </w:r>
      </w:del>
    </w:p>
    <w:p w14:paraId="6684140B" w14:textId="77777777" w:rsidR="00F03202" w:rsidRPr="00C76095" w:rsidRDefault="00F03202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BA459FF" w14:textId="77777777" w:rsidR="0076159F" w:rsidRPr="00C76095" w:rsidRDefault="0076159F" w:rsidP="0076159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B1D457C" w14:textId="7CFF6236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20664C90" w14:textId="41078D06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159F">
        <w:rPr>
          <w:rFonts w:ascii="Times New Roman" w:hAnsi="Times New Roman" w:cs="Times New Roman"/>
          <w:sz w:val="24"/>
          <w:szCs w:val="24"/>
          <w:lang w:val="cs-CZ"/>
        </w:rPr>
        <w:t>7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(</w:t>
      </w:r>
      <w:r w:rsidR="00CC5DF4" w:rsidRPr="00C76095">
        <w:rPr>
          <w:rFonts w:ascii="Times New Roman" w:hAnsi="Times New Roman" w:cs="Times New Roman"/>
          <w:sz w:val="24"/>
          <w:szCs w:val="24"/>
          <w:lang w:val="cs-CZ"/>
        </w:rPr>
        <w:t>Závěrem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>/upozornění?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>)</w:t>
      </w:r>
    </w:p>
    <w:p w14:paraId="3A98EB65" w14:textId="77777777" w:rsidR="002E0E90" w:rsidRPr="00C76095" w:rsidRDefault="002E0E90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1D57B68" w14:textId="6240A1D7" w:rsidR="004A6149" w:rsidRDefault="004A6149" w:rsidP="00571BB2">
      <w:pPr>
        <w:spacing w:after="0" w:line="240" w:lineRule="auto"/>
        <w:jc w:val="both"/>
        <w:rPr>
          <w:ins w:id="104" w:author="Vít Macháček" w:date="2018-05-22T10:32:00Z"/>
          <w:rFonts w:ascii="Times New Roman" w:hAnsi="Times New Roman" w:cs="Times New Roman"/>
          <w:sz w:val="24"/>
          <w:szCs w:val="24"/>
          <w:lang w:val="cs-CZ"/>
        </w:rPr>
      </w:pPr>
      <w:ins w:id="105" w:author="Vít Macháček" w:date="2018-05-22T10:28:00Z">
        <w:r>
          <w:rPr>
            <w:rFonts w:ascii="Times New Roman" w:hAnsi="Times New Roman" w:cs="Times New Roman"/>
            <w:sz w:val="24"/>
            <w:szCs w:val="24"/>
            <w:lang w:val="cs-CZ"/>
          </w:rPr>
          <w:t>Jistě se najdou lidé, kteří s těmito výsledky budou polemizovat. Někteří budou poukazovat na to, že</w:t>
        </w:r>
      </w:ins>
      <w:ins w:id="106" w:author="Vít Macháček" w:date="2018-05-22T10:2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konkrétní časopis je sice místní či predátorský, ale to neznamená</w:t>
        </w:r>
      </w:ins>
      <w:ins w:id="107" w:author="Vít Macháček" w:date="2018-05-22T10:30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, že je nekvalitní nebo irelevantní. Jiní nás budou upozorňovat na to, že ani v zahraničních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cs-CZ"/>
          </w:rPr>
          <w:t>nepredátor</w:t>
        </w:r>
      </w:ins>
      <w:ins w:id="108" w:author="Vít Macháček" w:date="2018-05-22T10:31:00Z">
        <w:r>
          <w:rPr>
            <w:rFonts w:ascii="Times New Roman" w:hAnsi="Times New Roman" w:cs="Times New Roman"/>
            <w:sz w:val="24"/>
            <w:szCs w:val="24"/>
            <w:lang w:val="cs-CZ"/>
          </w:rPr>
          <w:t>ských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proofErr w:type="gramStart"/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časopisech </w:t>
        </w:r>
      </w:ins>
      <w:ins w:id="109" w:author="Vít Macháček" w:date="2018-05-22T10:2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110" w:author="Vít Macháček" w:date="2018-05-22T10:31:00Z">
        <w:r>
          <w:rPr>
            <w:rFonts w:ascii="Times New Roman" w:hAnsi="Times New Roman" w:cs="Times New Roman"/>
            <w:sz w:val="24"/>
            <w:szCs w:val="24"/>
            <w:lang w:val="cs-CZ"/>
          </w:rPr>
          <w:t>se</w:t>
        </w:r>
        <w:proofErr w:type="gramEnd"/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nepublikují jen samé skvosty a kvalita recenzního řízení také není žádná sláva. A koneckonců jistě mohou mít v</w:t>
        </w:r>
      </w:ins>
      <w:ins w:id="111" w:author="Vít Macháček" w:date="2018-05-22T10:32:00Z">
        <w:r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ins w:id="112" w:author="Vít Macháček" w:date="2018-05-22T10:31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konkrétních </w:t>
        </w:r>
      </w:ins>
      <w:ins w:id="113" w:author="Vít Macháček" w:date="2018-05-22T10:32:00Z">
        <w:r>
          <w:rPr>
            <w:rFonts w:ascii="Times New Roman" w:hAnsi="Times New Roman" w:cs="Times New Roman"/>
            <w:sz w:val="24"/>
            <w:szCs w:val="24"/>
            <w:lang w:val="cs-CZ"/>
          </w:rPr>
          <w:t>případech pravdu.</w:t>
        </w:r>
      </w:ins>
    </w:p>
    <w:p w14:paraId="648DAF16" w14:textId="14F67D51" w:rsidR="004A6149" w:rsidRDefault="004A6149" w:rsidP="00571BB2">
      <w:pPr>
        <w:spacing w:after="0" w:line="240" w:lineRule="auto"/>
        <w:jc w:val="both"/>
        <w:rPr>
          <w:ins w:id="114" w:author="Vít Macháček" w:date="2018-05-22T10:32:00Z"/>
          <w:rFonts w:ascii="Times New Roman" w:hAnsi="Times New Roman" w:cs="Times New Roman"/>
          <w:sz w:val="24"/>
          <w:szCs w:val="24"/>
          <w:lang w:val="cs-CZ"/>
        </w:rPr>
      </w:pPr>
    </w:p>
    <w:p w14:paraId="178B632D" w14:textId="5B4719EB" w:rsidR="002E0E90" w:rsidRPr="00C76095" w:rsidRDefault="00BB08F5" w:rsidP="00571B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ins w:id="115" w:author="Vít Macháček" w:date="2018-05-22T10:38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Koneckonců </w:t>
        </w:r>
      </w:ins>
      <w:del w:id="116" w:author="Vít Macháček" w:date="2018-05-22T10:37:00Z">
        <w:r w:rsidR="00571BB2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N</w:delText>
        </w:r>
      </w:del>
      <w:ins w:id="117" w:author="Vít Macháček" w:date="2018-05-22T10:37:00Z">
        <w:r>
          <w:rPr>
            <w:rFonts w:ascii="Times New Roman" w:hAnsi="Times New Roman" w:cs="Times New Roman"/>
            <w:sz w:val="24"/>
            <w:szCs w:val="24"/>
            <w:lang w:val="cs-CZ"/>
          </w:rPr>
          <w:t>n</w:t>
        </w:r>
      </w:ins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>ebereme v úvahu články v</w:t>
      </w:r>
      <w:r w:rsidR="00FB45C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jiných</w:t>
      </w:r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„pozoruhodných“ (chorvatských, litevských, </w:t>
      </w:r>
      <w:proofErr w:type="gramStart"/>
      <w:r w:rsidR="00571BB2" w:rsidRPr="00C76095">
        <w:rPr>
          <w:rFonts w:ascii="Times New Roman" w:hAnsi="Times New Roman" w:cs="Times New Roman"/>
          <w:sz w:val="24"/>
          <w:szCs w:val="24"/>
          <w:lang w:val="cs-CZ"/>
        </w:rPr>
        <w:t>estonských,  pol</w:t>
      </w:r>
      <w:r w:rsidR="00FB45CB" w:rsidRPr="00C76095">
        <w:rPr>
          <w:rFonts w:ascii="Times New Roman" w:hAnsi="Times New Roman" w:cs="Times New Roman"/>
          <w:sz w:val="24"/>
          <w:szCs w:val="24"/>
          <w:lang w:val="cs-CZ"/>
        </w:rPr>
        <w:t>ských</w:t>
      </w:r>
      <w:proofErr w:type="gramEnd"/>
      <w:r w:rsidR="00FB45CB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či rumunských) časopisech, které sice podle zvolené definice nevychází jako místní, ale 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z hlediska obsahu jsou </w:t>
      </w:r>
      <w:r w:rsidR="00E10A56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velmi </w:t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podobné. Na některých pracovištích jsou i takových článků </w:t>
      </w:r>
      <w:commentRangeStart w:id="118"/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>nezanedbatelné počty</w:t>
      </w:r>
      <w:commentRangeEnd w:id="118"/>
      <w:r w:rsidR="00E10A56" w:rsidRPr="00C76095">
        <w:rPr>
          <w:rStyle w:val="CommentReference"/>
          <w:lang w:val="cs-CZ"/>
        </w:rPr>
        <w:commentReference w:id="118"/>
      </w:r>
      <w:r w:rsidR="00C378FE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14:paraId="2BF05C99" w14:textId="62269E11" w:rsidR="00FB45CB" w:rsidRDefault="00FB45CB" w:rsidP="00571BB2">
      <w:pPr>
        <w:spacing w:after="0" w:line="240" w:lineRule="auto"/>
        <w:jc w:val="both"/>
        <w:rPr>
          <w:ins w:id="119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3CFAE173" w14:textId="358CE8E7" w:rsidR="00BB08F5" w:rsidRDefault="00BB08F5" w:rsidP="00BB08F5">
      <w:pPr>
        <w:spacing w:after="0" w:line="240" w:lineRule="auto"/>
        <w:jc w:val="both"/>
        <w:rPr>
          <w:ins w:id="120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  <w:ins w:id="121" w:author="Vít Macháček" w:date="2018-05-22T10:39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Nicméně to nic nemění na hlavních poznatcích, které z této studie vycházejí – totiž, že zejména na vysokých školách a zejména ve společenských vědách je před námi velká výzva, se kterou se musí hodnotitelé a manažeři výzkumu utkat. </w:t>
        </w:r>
      </w:ins>
      <w:ins w:id="122" w:author="Vít Macháček" w:date="2018-05-22T10:40:00Z">
        <w:r>
          <w:rPr>
            <w:rFonts w:ascii="Times New Roman" w:hAnsi="Times New Roman" w:cs="Times New Roman"/>
            <w:sz w:val="24"/>
            <w:szCs w:val="24"/>
            <w:lang w:val="cs-CZ"/>
          </w:rPr>
          <w:t>Právě tyto obory jsou totiž kl</w:t>
        </w:r>
      </w:ins>
      <w:ins w:id="123" w:author="Vít Macháček" w:date="2018-05-22T10:41:00Z">
        <w:r>
          <w:rPr>
            <w:rFonts w:ascii="Times New Roman" w:hAnsi="Times New Roman" w:cs="Times New Roman"/>
            <w:sz w:val="24"/>
            <w:szCs w:val="24"/>
            <w:lang w:val="cs-CZ"/>
          </w:rPr>
          <w:t>íčové pro největší brzdu naší konkurenceschopnosti – totiž kvalitě veřejných institucí.</w:t>
        </w:r>
      </w:ins>
    </w:p>
    <w:p w14:paraId="7E8ADB72" w14:textId="3011AC7C" w:rsidR="00BB08F5" w:rsidRDefault="00BB08F5" w:rsidP="00571BB2">
      <w:pPr>
        <w:spacing w:after="0" w:line="240" w:lineRule="auto"/>
        <w:jc w:val="both"/>
        <w:rPr>
          <w:ins w:id="124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3112E57E" w14:textId="7FA7C7F9" w:rsidR="00BB08F5" w:rsidRPr="00C76095" w:rsidDel="00BB08F5" w:rsidRDefault="00BB08F5" w:rsidP="00571BB2">
      <w:pPr>
        <w:spacing w:after="0" w:line="240" w:lineRule="auto"/>
        <w:jc w:val="both"/>
        <w:rPr>
          <w:del w:id="125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0D50F235" w14:textId="4C9B79B2" w:rsidR="00616543" w:rsidDel="00BB08F5" w:rsidRDefault="00616543" w:rsidP="002E0E90">
      <w:pPr>
        <w:spacing w:after="0" w:line="240" w:lineRule="auto"/>
        <w:jc w:val="both"/>
        <w:rPr>
          <w:del w:id="126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  <w:del w:id="127" w:author="Vít Macháček" w:date="2018-05-22T10:39:00Z"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Jelikož</w:delText>
        </w:r>
        <w:r w:rsidR="00C378FE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srovnání</w:delText>
        </w:r>
        <w:r w:rsidR="00C378FE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vychází z databáze Hodnocení 2016, 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nejsou v analýze zohledněny články, které </w:delText>
        </w:r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sice 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vyšly v časopisech indexovaných ve Scopusu, ale </w:delText>
        </w:r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>nebyly evidovány v</w:delText>
        </w:r>
        <w:r w:rsidR="00E10A56" w:rsidRPr="00C76095"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RIVu. </w:delText>
        </w:r>
        <w:r w:rsidDel="00BB08F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Například se může jednat o predátorské články, jejichž publikaci sice pracoviště nezabránilo, ale rozhodlo se je do RIVu nenahlásit (anebo později vymazat). </w:delText>
        </w:r>
      </w:del>
    </w:p>
    <w:p w14:paraId="467AB624" w14:textId="03987BA8" w:rsidR="00616543" w:rsidDel="00BB08F5" w:rsidRDefault="00616543" w:rsidP="002E0E90">
      <w:pPr>
        <w:spacing w:after="0" w:line="240" w:lineRule="auto"/>
        <w:jc w:val="both"/>
        <w:rPr>
          <w:del w:id="128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3AD2ACD9" w14:textId="0BCC9548" w:rsidR="007E08B5" w:rsidDel="00BB08F5" w:rsidRDefault="007E08B5" w:rsidP="002E0E90">
      <w:pPr>
        <w:spacing w:after="0" w:line="240" w:lineRule="auto"/>
        <w:jc w:val="both"/>
        <w:rPr>
          <w:del w:id="129" w:author="Vít Macháček" w:date="2018-05-22T10:39:00Z"/>
          <w:rFonts w:ascii="Times New Roman" w:hAnsi="Times New Roman" w:cs="Times New Roman"/>
          <w:sz w:val="24"/>
          <w:szCs w:val="24"/>
          <w:lang w:val="cs-CZ"/>
        </w:rPr>
      </w:pPr>
    </w:p>
    <w:p w14:paraId="17C63A5F" w14:textId="428795F1" w:rsidR="002E0E90" w:rsidRDefault="002E0E90" w:rsidP="002E0E90">
      <w:pPr>
        <w:spacing w:after="0" w:line="240" w:lineRule="auto"/>
        <w:jc w:val="both"/>
        <w:rPr>
          <w:ins w:id="130" w:author="Vít Macháček" w:date="2018-05-22T10:40:00Z"/>
          <w:rFonts w:ascii="Times New Roman" w:hAnsi="Times New Roman" w:cs="Times New Roman"/>
          <w:sz w:val="24"/>
          <w:szCs w:val="24"/>
          <w:lang w:val="cs-CZ"/>
        </w:rPr>
      </w:pPr>
    </w:p>
    <w:p w14:paraId="66900D86" w14:textId="41AB44C1" w:rsidR="00BB08F5" w:rsidRPr="00BB08F5" w:rsidRDefault="00BB08F5" w:rsidP="002E0E90">
      <w:pPr>
        <w:spacing w:after="0" w:line="240" w:lineRule="auto"/>
        <w:jc w:val="both"/>
        <w:rPr>
          <w:ins w:id="131" w:author="Vít Macháček" w:date="2018-05-22T10:40:00Z"/>
          <w:rFonts w:ascii="Times New Roman" w:hAnsi="Times New Roman" w:cs="Times New Roman"/>
          <w:sz w:val="24"/>
          <w:szCs w:val="24"/>
          <w:rPrChange w:id="132" w:author="Vít Macháček" w:date="2018-05-22T10:40:00Z">
            <w:rPr>
              <w:ins w:id="133" w:author="Vít Macháček" w:date="2018-05-22T10:40:00Z"/>
              <w:rFonts w:ascii="Times New Roman" w:hAnsi="Times New Roman" w:cs="Times New Roman"/>
              <w:sz w:val="24"/>
              <w:szCs w:val="24"/>
              <w:lang w:val="cs-CZ"/>
            </w:rPr>
          </w:rPrChange>
        </w:rPr>
      </w:pPr>
      <w:ins w:id="134" w:author="Vít Macháček" w:date="2018-05-22T10:40:00Z">
        <w:r w:rsidRPr="00BB08F5">
          <w:rPr>
            <w:rFonts w:ascii="Times New Roman" w:hAnsi="Times New Roman" w:cs="Times New Roman"/>
            <w:sz w:val="24"/>
            <w:szCs w:val="24"/>
            <w:highlight w:val="yellow"/>
            <w:lang w:val="cs-CZ"/>
            <w:rPrChange w:id="135" w:author="Vít Macháček" w:date="2018-05-22T10:40:00Z">
              <w:rPr>
                <w:rFonts w:ascii="Times New Roman" w:hAnsi="Times New Roman" w:cs="Times New Roman"/>
                <w:sz w:val="24"/>
                <w:szCs w:val="24"/>
                <w:lang w:val="cs-CZ"/>
              </w:rPr>
            </w:rPrChange>
          </w:rPr>
          <w:t>TOHLE BYCH DAL SPÍŠ DO NĚJAKÉHO POP-</w:t>
        </w:r>
        <w:proofErr w:type="spellStart"/>
        <w:r w:rsidRPr="00BB08F5">
          <w:rPr>
            <w:rFonts w:ascii="Times New Roman" w:hAnsi="Times New Roman" w:cs="Times New Roman"/>
            <w:sz w:val="24"/>
            <w:szCs w:val="24"/>
            <w:highlight w:val="yellow"/>
            <w:lang w:val="cs-CZ"/>
            <w:rPrChange w:id="136" w:author="Vít Macháček" w:date="2018-05-22T10:40:00Z">
              <w:rPr>
                <w:rFonts w:ascii="Times New Roman" w:hAnsi="Times New Roman" w:cs="Times New Roman"/>
                <w:sz w:val="24"/>
                <w:szCs w:val="24"/>
                <w:lang w:val="cs-CZ"/>
              </w:rPr>
            </w:rPrChange>
          </w:rPr>
          <w:t>UPu</w:t>
        </w:r>
        <w:proofErr w:type="spellEnd"/>
      </w:ins>
    </w:p>
    <w:p w14:paraId="563E6827" w14:textId="77777777" w:rsidR="00BB08F5" w:rsidRDefault="00BB08F5" w:rsidP="00BB08F5">
      <w:pPr>
        <w:spacing w:after="0" w:line="240" w:lineRule="auto"/>
        <w:jc w:val="both"/>
        <w:rPr>
          <w:ins w:id="137" w:author="Vít Macháček" w:date="2018-05-22T10:40:00Z"/>
          <w:rFonts w:ascii="Times New Roman" w:hAnsi="Times New Roman" w:cs="Times New Roman"/>
          <w:sz w:val="24"/>
          <w:szCs w:val="24"/>
          <w:lang w:val="cs-CZ"/>
        </w:rPr>
      </w:pPr>
      <w:ins w:id="138" w:author="Vít Macháček" w:date="2018-05-22T10:40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Nicméně to nic nemění na hlavních poznatcích, které z této studie vycházejí – totiž, že zejména na vysokých školách a zejména ve společenských vědách je před námi velká výzva, se kterou se musí hodnotitelé a manažeři výzkumu utkat. </w:t>
        </w:r>
      </w:ins>
    </w:p>
    <w:p w14:paraId="6FB38D3E" w14:textId="77777777" w:rsidR="00BB08F5" w:rsidRPr="00C76095" w:rsidRDefault="00BB08F5" w:rsidP="002E0E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ABA0848" w14:textId="77777777" w:rsidR="002E0E90" w:rsidRPr="00C76095" w:rsidRDefault="002E0E90" w:rsidP="002E0E90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DDC8DB8" w14:textId="604BC08D" w:rsidR="0076159F" w:rsidRDefault="0076159F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14:paraId="0E844CCB" w14:textId="4E60A58F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lastRenderedPageBreak/>
        <w:t>Slide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10 (NENI)</w:t>
      </w:r>
    </w:p>
    <w:p w14:paraId="0482CB09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8B3D018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542E890" w14:textId="581E6EEC" w:rsidR="000022D8" w:rsidRDefault="0039506C" w:rsidP="000022D8">
      <w:pPr>
        <w:spacing w:after="0" w:line="240" w:lineRule="auto"/>
        <w:jc w:val="center"/>
        <w:rPr>
          <w:ins w:id="139" w:author="Vít Macháček" w:date="2018-05-22T10:34:00Z"/>
          <w:rFonts w:ascii="Times New Roman" w:hAnsi="Times New Roman" w:cs="Times New Roman"/>
          <w:sz w:val="32"/>
          <w:szCs w:val="32"/>
          <w:lang w:val="cs-CZ"/>
        </w:rPr>
      </w:pPr>
      <w:r w:rsidRPr="00C76095">
        <w:rPr>
          <w:rFonts w:ascii="Times New Roman" w:hAnsi="Times New Roman" w:cs="Times New Roman"/>
          <w:sz w:val="32"/>
          <w:szCs w:val="32"/>
          <w:lang w:val="cs-CZ"/>
        </w:rPr>
        <w:t>Děkujeme…</w:t>
      </w:r>
      <w:r w:rsidR="004202E1" w:rsidRPr="00C76095">
        <w:rPr>
          <w:rFonts w:ascii="Times New Roman" w:hAnsi="Times New Roman" w:cs="Times New Roman"/>
          <w:sz w:val="32"/>
          <w:szCs w:val="32"/>
          <w:lang w:val="cs-CZ"/>
        </w:rPr>
        <w:t>p</w:t>
      </w:r>
      <w:r w:rsidR="000022D8" w:rsidRPr="00C76095">
        <w:rPr>
          <w:rFonts w:ascii="Times New Roman" w:hAnsi="Times New Roman" w:cs="Times New Roman"/>
          <w:sz w:val="32"/>
          <w:szCs w:val="32"/>
          <w:lang w:val="cs-CZ"/>
        </w:rPr>
        <w:t>řejeme příjemnou zábavu</w:t>
      </w:r>
      <w:r w:rsidRPr="00C76095">
        <w:rPr>
          <w:rFonts w:ascii="Times New Roman" w:hAnsi="Times New Roman" w:cs="Times New Roman"/>
          <w:sz w:val="32"/>
          <w:szCs w:val="32"/>
          <w:lang w:val="cs-CZ"/>
        </w:rPr>
        <w:t>… sdílejte a množte…</w:t>
      </w:r>
    </w:p>
    <w:p w14:paraId="607F6CDB" w14:textId="77777777" w:rsidR="00BB08F5" w:rsidRDefault="00BB08F5" w:rsidP="000022D8">
      <w:pPr>
        <w:spacing w:after="0" w:line="240" w:lineRule="auto"/>
        <w:jc w:val="center"/>
        <w:rPr>
          <w:ins w:id="140" w:author="Vít Macháček" w:date="2018-05-22T10:35:00Z"/>
          <w:rFonts w:ascii="Times New Roman" w:hAnsi="Times New Roman" w:cs="Times New Roman"/>
          <w:sz w:val="24"/>
          <w:szCs w:val="32"/>
          <w:lang w:val="cs-CZ"/>
        </w:rPr>
      </w:pPr>
    </w:p>
    <w:p w14:paraId="2292458D" w14:textId="3D32CA15" w:rsidR="004A6149" w:rsidRPr="004A6149" w:rsidRDefault="004A6149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2"/>
          <w:lang w:val="cs-CZ"/>
          <w:rPrChange w:id="141" w:author="Vít Macháček" w:date="2018-05-22T10:35:00Z">
            <w:rPr>
              <w:rFonts w:ascii="Times New Roman" w:hAnsi="Times New Roman" w:cs="Times New Roman"/>
              <w:sz w:val="32"/>
              <w:szCs w:val="32"/>
              <w:lang w:val="cs-CZ"/>
            </w:rPr>
          </w:rPrChange>
        </w:rPr>
      </w:pPr>
      <w:ins w:id="142" w:author="Vít Macháček" w:date="2018-05-22T10:35:00Z">
        <w:r w:rsidRPr="004A6149">
          <w:rPr>
            <w:rFonts w:ascii="Times New Roman" w:hAnsi="Times New Roman" w:cs="Times New Roman"/>
            <w:sz w:val="24"/>
            <w:szCs w:val="32"/>
            <w:lang w:val="cs-CZ"/>
            <w:rPrChange w:id="143" w:author="Vít Macháček" w:date="2018-05-22T10:35:00Z">
              <w:rPr>
                <w:rFonts w:ascii="Times New Roman" w:hAnsi="Times New Roman" w:cs="Times New Roman"/>
                <w:sz w:val="32"/>
                <w:szCs w:val="32"/>
                <w:lang w:val="cs-CZ"/>
              </w:rPr>
            </w:rPrChange>
          </w:rPr>
          <w:t>Než nás opustíte, ještě jednou se podívejte na interaktivní aplikaci</w:t>
        </w:r>
      </w:ins>
    </w:p>
    <w:p w14:paraId="42E0867F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A949A17" w14:textId="34C37273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Velké logo IDEA a SAV21</w:t>
      </w:r>
    </w:p>
    <w:p w14:paraId="71E84A08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76D0166" w14:textId="5B1FA4B4" w:rsidR="000022D8" w:rsidRPr="00C76095" w:rsidRDefault="000022D8" w:rsidP="000022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Odkaz na podpůrné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pdf</w:t>
      </w:r>
      <w:proofErr w:type="spellEnd"/>
      <w:r w:rsidR="00054E01"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a další přílohy ke stažení</w:t>
      </w:r>
      <w:r w:rsidRPr="00C76095">
        <w:rPr>
          <w:rFonts w:ascii="Times New Roman" w:hAnsi="Times New Roman" w:cs="Times New Roman"/>
          <w:sz w:val="24"/>
          <w:szCs w:val="24"/>
          <w:lang w:val="cs-CZ"/>
        </w:rPr>
        <w:t>???</w:t>
      </w:r>
    </w:p>
    <w:p w14:paraId="2BDBA6DC" w14:textId="5F5A2F9B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1E12919" w14:textId="00B72DA6" w:rsidR="002B7644" w:rsidRPr="00C76095" w:rsidRDefault="002B7644" w:rsidP="002B7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Všechna práva vyhrazena © Vít Macháček a Martin Srholec, IDEA </w:t>
      </w:r>
      <w:proofErr w:type="spellStart"/>
      <w:r w:rsidRPr="00C76095">
        <w:rPr>
          <w:rFonts w:ascii="Times New Roman" w:hAnsi="Times New Roman" w:cs="Times New Roman"/>
          <w:sz w:val="24"/>
          <w:szCs w:val="24"/>
          <w:lang w:val="cs-CZ"/>
        </w:rPr>
        <w:t>think</w:t>
      </w:r>
      <w:proofErr w:type="spellEnd"/>
      <w:r w:rsidRPr="00C76095">
        <w:rPr>
          <w:rFonts w:ascii="Times New Roman" w:hAnsi="Times New Roman" w:cs="Times New Roman"/>
          <w:sz w:val="24"/>
          <w:szCs w:val="24"/>
          <w:lang w:val="cs-CZ"/>
        </w:rPr>
        <w:t xml:space="preserve"> tank</w:t>
      </w:r>
    </w:p>
    <w:p w14:paraId="367CFFB1" w14:textId="77777777" w:rsidR="000022D8" w:rsidRPr="00C76095" w:rsidRDefault="000022D8" w:rsidP="000022D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469F666" w14:textId="77777777" w:rsidR="000022D8" w:rsidRPr="00C76095" w:rsidRDefault="000022D8" w:rsidP="000022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29A5ECE6" w14:textId="7C5F0D5B" w:rsidR="000022D8" w:rsidRPr="00C76095" w:rsidDel="004A6149" w:rsidRDefault="000022D8" w:rsidP="000022D8">
      <w:pPr>
        <w:spacing w:after="0" w:line="240" w:lineRule="auto"/>
        <w:jc w:val="both"/>
        <w:rPr>
          <w:del w:id="144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  <w:del w:id="145" w:author="Vít Macháček" w:date="2018-05-22T10:34:00Z">
        <w:r w:rsidRPr="00C76095" w:rsidDel="004A6149">
          <w:rPr>
            <w:rFonts w:ascii="Times New Roman" w:hAnsi="Times New Roman" w:cs="Times New Roman"/>
            <w:sz w:val="24"/>
            <w:szCs w:val="24"/>
            <w:lang w:val="cs-CZ"/>
          </w:rPr>
          <w:delText>Slide 11 (Interaktivní aplikace)</w:delText>
        </w:r>
      </w:del>
    </w:p>
    <w:p w14:paraId="5135A455" w14:textId="659066C0" w:rsidR="002E0E90" w:rsidRPr="00C76095" w:rsidDel="004A6149" w:rsidRDefault="002E0E90" w:rsidP="0046174A">
      <w:pPr>
        <w:spacing w:after="0" w:line="240" w:lineRule="auto"/>
        <w:jc w:val="both"/>
        <w:rPr>
          <w:del w:id="146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2F39AB54" w14:textId="6FC2B5FA" w:rsidR="000022D8" w:rsidRPr="00C76095" w:rsidDel="004A6149" w:rsidRDefault="000022D8" w:rsidP="0046174A">
      <w:pPr>
        <w:spacing w:after="0" w:line="240" w:lineRule="auto"/>
        <w:jc w:val="both"/>
        <w:rPr>
          <w:del w:id="147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678ED9D6" w14:textId="2CA96C08" w:rsidR="000022D8" w:rsidRPr="00C76095" w:rsidDel="004A6149" w:rsidRDefault="000022D8" w:rsidP="0046174A">
      <w:pPr>
        <w:spacing w:after="0" w:line="240" w:lineRule="auto"/>
        <w:jc w:val="both"/>
        <w:rPr>
          <w:del w:id="148" w:author="Vít Macháček" w:date="2018-05-22T10:34:00Z"/>
          <w:rFonts w:ascii="Times New Roman" w:hAnsi="Times New Roman" w:cs="Times New Roman"/>
          <w:i/>
          <w:sz w:val="24"/>
          <w:szCs w:val="24"/>
          <w:lang w:val="cs-CZ"/>
        </w:rPr>
      </w:pPr>
      <w:del w:id="149" w:author="Vít Macháček" w:date="2018-05-22T10:34:00Z">
        <w:r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>Zpátky na hlavní okno aplikace</w:delText>
        </w:r>
        <w:r w:rsidR="001E3342"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 (Slide 4)</w:delText>
        </w:r>
        <w:r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 xml:space="preserve">, se kterým by si čtenáři měli </w:delText>
        </w:r>
        <w:r w:rsidR="00CC5DF4"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>po</w:delText>
        </w:r>
        <w:r w:rsidRPr="00C76095" w:rsidDel="004A6149">
          <w:rPr>
            <w:rFonts w:ascii="Times New Roman" w:hAnsi="Times New Roman" w:cs="Times New Roman"/>
            <w:i/>
            <w:sz w:val="24"/>
            <w:szCs w:val="24"/>
            <w:lang w:val="cs-CZ"/>
          </w:rPr>
          <w:delText>hrát.</w:delText>
        </w:r>
      </w:del>
    </w:p>
    <w:p w14:paraId="55B8F780" w14:textId="7AA230FD" w:rsidR="000022D8" w:rsidDel="004A6149" w:rsidRDefault="000022D8" w:rsidP="0046174A">
      <w:pPr>
        <w:spacing w:after="0" w:line="240" w:lineRule="auto"/>
        <w:jc w:val="both"/>
        <w:rPr>
          <w:del w:id="150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3DC99981" w14:textId="3B3E620E" w:rsidR="0076159F" w:rsidDel="004A6149" w:rsidRDefault="0076159F" w:rsidP="0046174A">
      <w:pPr>
        <w:spacing w:after="0" w:line="240" w:lineRule="auto"/>
        <w:jc w:val="both"/>
        <w:rPr>
          <w:del w:id="151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2F48C245" w14:textId="63448E92" w:rsidR="0076159F" w:rsidRPr="00C76095" w:rsidDel="004A6149" w:rsidRDefault="0076159F" w:rsidP="0076159F">
      <w:pPr>
        <w:pBdr>
          <w:bottom w:val="single" w:sz="4" w:space="1" w:color="auto"/>
        </w:pBdr>
        <w:spacing w:after="0" w:line="240" w:lineRule="auto"/>
        <w:jc w:val="both"/>
        <w:rPr>
          <w:del w:id="152" w:author="Vít Macháček" w:date="2018-05-22T10:34:00Z"/>
          <w:rFonts w:ascii="Times New Roman" w:hAnsi="Times New Roman" w:cs="Times New Roman"/>
          <w:sz w:val="24"/>
          <w:szCs w:val="24"/>
          <w:lang w:val="cs-CZ"/>
        </w:rPr>
      </w:pPr>
    </w:p>
    <w:p w14:paraId="1551A5D0" w14:textId="77777777" w:rsidR="0076159F" w:rsidRPr="00C76095" w:rsidRDefault="0076159F" w:rsidP="007615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3B0A97A9" w14:textId="2069058A" w:rsidR="0076159F" w:rsidRDefault="007615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8063C1F" w14:textId="77777777" w:rsidR="0076159F" w:rsidRPr="00C76095" w:rsidRDefault="007615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373900" w14:textId="63AD0F80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1388E60" w14:textId="77777777" w:rsidR="000D20A7" w:rsidRPr="00C76095" w:rsidRDefault="000D20A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5C2C31F" w14:textId="6E49594A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EF34F51" w14:textId="27368B6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28EB200" w14:textId="37BD783B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76095">
        <w:rPr>
          <w:rFonts w:ascii="Times New Roman" w:hAnsi="Times New Roman" w:cs="Times New Roman"/>
          <w:sz w:val="24"/>
          <w:szCs w:val="24"/>
          <w:highlight w:val="red"/>
          <w:lang w:val="cs-CZ"/>
        </w:rPr>
        <w:t>xxxxxxxxxxxxx</w:t>
      </w:r>
      <w:proofErr w:type="spellEnd"/>
    </w:p>
    <w:p w14:paraId="7555A93D" w14:textId="7777777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215ACA5" w14:textId="77777777" w:rsidR="000022D8" w:rsidRPr="00C76095" w:rsidRDefault="000022D8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35B095" w14:textId="33C44A40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0C61587D" w14:textId="5933A324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POZNÁMKY K APLIKACI:</w:t>
      </w:r>
    </w:p>
    <w:p w14:paraId="2D068C8C" w14:textId="6F4AA2FC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D5B8C5E" w14:textId="6FB96447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Změnit popis osy X na „Podíl článků v místních časopisech“</w:t>
      </w:r>
    </w:p>
    <w:p w14:paraId="3648E50A" w14:textId="2587842E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5AE6A07E" w14:textId="4030BFA6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Změnit popis osy Y na „Podíl článků v predátorských časopisech“</w:t>
      </w:r>
    </w:p>
    <w:p w14:paraId="5D8D8D0F" w14:textId="77777777" w:rsidR="00A317A0" w:rsidRPr="00C76095" w:rsidRDefault="00A317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11EE3E94" w14:textId="228E77B9" w:rsidR="002E0E90" w:rsidRPr="00C76095" w:rsidRDefault="002E0E9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4E93A7D5" w14:textId="119A75FE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6DAD3C0E" w14:textId="4C0D3026" w:rsidR="003E5F5C" w:rsidRPr="00C76095" w:rsidRDefault="00CD473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7" w:history="1">
        <w:r w:rsidR="003E5F5C" w:rsidRPr="00C76095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http://arcdata.maps.arcgis.com/apps/Cascade/index.html?appid=28414bc133e542db930764cc5c11ee33</w:t>
        </w:r>
      </w:hyperlink>
    </w:p>
    <w:p w14:paraId="05C22F9A" w14:textId="30FD0B28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6A1BFD7" w14:textId="16D95A5E" w:rsidR="003E5F5C" w:rsidRPr="00C76095" w:rsidRDefault="00CD473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8" w:history="1">
        <w:r w:rsidR="003E5F5C" w:rsidRPr="00C76095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https://vitekzkytek.github.io/HodnoceniWeb/</w:t>
        </w:r>
      </w:hyperlink>
    </w:p>
    <w:p w14:paraId="3F7E0B56" w14:textId="2B6C8F68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EC658A7" w14:textId="77777777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1F94C74" w14:textId="1133670D" w:rsidR="003E5F5C" w:rsidRPr="00C76095" w:rsidRDefault="003E5F5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14:paraId="7C051265" w14:textId="78107C05" w:rsidR="008A3D0A" w:rsidRPr="00C76095" w:rsidRDefault="008A3D0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76095">
        <w:rPr>
          <w:rFonts w:ascii="Times New Roman" w:hAnsi="Times New Roman" w:cs="Times New Roman"/>
          <w:sz w:val="24"/>
          <w:szCs w:val="24"/>
          <w:lang w:val="cs-CZ"/>
        </w:rPr>
        <w:t>Uděláme i anglickou verzi (nemuselo by to být až zase tak moc překladů…)</w:t>
      </w:r>
    </w:p>
    <w:sectPr w:rsidR="008A3D0A" w:rsidRPr="00C760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Astrik" w:date="2018-05-21T20:52:00Z" w:initials="A">
    <w:p w14:paraId="0FEFB6BE" w14:textId="76002DC1" w:rsidR="00B26575" w:rsidRDefault="00B26575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22" w:author="Srholec Martin" w:date="2018-05-16T11:11:00Z" w:initials="SM">
    <w:p w14:paraId="4757EB40" w14:textId="0A49FF99" w:rsidR="00B316D0" w:rsidRDefault="00B316D0" w:rsidP="00567B3C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11" w:author="Vít Macháček" w:date="2018-05-22T09:46:00Z" w:initials="VM">
    <w:p w14:paraId="5FE35317" w14:textId="27D5289D" w:rsidR="00760B14" w:rsidRDefault="00760B14">
      <w:pPr>
        <w:pStyle w:val="CommentText"/>
      </w:pPr>
      <w:r>
        <w:rPr>
          <w:rStyle w:val="CommentReference"/>
        </w:rPr>
        <w:annotationRef/>
      </w:r>
      <w:proofErr w:type="spellStart"/>
      <w:r>
        <w:t>Vlastně</w:t>
      </w:r>
      <w:proofErr w:type="spellEnd"/>
      <w:r>
        <w:t xml:space="preserve"> </w:t>
      </w:r>
      <w:proofErr w:type="spellStart"/>
      <w:r>
        <w:t>moc</w:t>
      </w:r>
      <w:proofErr w:type="spellEnd"/>
      <w:r>
        <w:t xml:space="preserve"> </w:t>
      </w:r>
      <w:proofErr w:type="spellStart"/>
      <w:r>
        <w:t>nevím</w:t>
      </w:r>
      <w:proofErr w:type="spellEnd"/>
      <w:r>
        <w:t xml:space="preserve"> co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odstavcem</w:t>
      </w:r>
      <w:proofErr w:type="spellEnd"/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říct</w:t>
      </w:r>
      <w:proofErr w:type="spellEnd"/>
      <w:r>
        <w:t>.</w:t>
      </w:r>
    </w:p>
  </w:comment>
  <w:comment w:id="23" w:author="Astrik" w:date="2018-05-21T20:56:00Z" w:initials="A">
    <w:p w14:paraId="55B09019" w14:textId="55313D7E" w:rsidR="00B26575" w:rsidRDefault="00B26575">
      <w:pPr>
        <w:pStyle w:val="CommentText"/>
      </w:pPr>
      <w:r>
        <w:rPr>
          <w:rStyle w:val="CommentReference"/>
        </w:rPr>
        <w:annotationRef/>
      </w:r>
      <w:r>
        <w:t xml:space="preserve">Pop-up o tom, co </w:t>
      </w:r>
      <w:proofErr w:type="spellStart"/>
      <w:r>
        <w:t>jsou</w:t>
      </w:r>
      <w:proofErr w:type="spellEnd"/>
      <w:r>
        <w:t xml:space="preserve"> to </w:t>
      </w:r>
      <w:proofErr w:type="spellStart"/>
      <w:r>
        <w:t>predátorské</w:t>
      </w:r>
      <w:proofErr w:type="spellEnd"/>
      <w:r>
        <w:t xml:space="preserve"> </w:t>
      </w:r>
      <w:proofErr w:type="spellStart"/>
      <w:r>
        <w:t>praktiky</w:t>
      </w:r>
      <w:proofErr w:type="spellEnd"/>
      <w:r>
        <w:t>.</w:t>
      </w:r>
    </w:p>
  </w:comment>
  <w:comment w:id="24" w:author="Astrik" w:date="2018-05-21T20:56:00Z" w:initials="A">
    <w:p w14:paraId="5D10E33F" w14:textId="3576D790" w:rsidR="00B26575" w:rsidRDefault="00B26575">
      <w:pPr>
        <w:pStyle w:val="CommentText"/>
      </w:pPr>
      <w:r>
        <w:rPr>
          <w:rStyle w:val="CommentReference"/>
        </w:rPr>
        <w:annotationRef/>
      </w:r>
      <w:r>
        <w:t xml:space="preserve">Pop-up o tom, </w:t>
      </w:r>
      <w:proofErr w:type="spellStart"/>
      <w:r>
        <w:t>proč</w:t>
      </w:r>
      <w:proofErr w:type="spellEnd"/>
      <w:r>
        <w:t xml:space="preserve"> je </w:t>
      </w:r>
      <w:proofErr w:type="spellStart"/>
      <w:r>
        <w:t>toto</w:t>
      </w:r>
      <w:proofErr w:type="spellEnd"/>
      <w:r>
        <w:t xml:space="preserve"> </w:t>
      </w:r>
      <w:proofErr w:type="spellStart"/>
      <w:r>
        <w:t>relavantní</w:t>
      </w:r>
      <w:proofErr w:type="spellEnd"/>
      <w:r>
        <w:t>.</w:t>
      </w:r>
    </w:p>
  </w:comment>
  <w:comment w:id="27" w:author="Srholec Martin" w:date="2018-05-16T10:31:00Z" w:initials="SM">
    <w:p w14:paraId="2B345788" w14:textId="77777777" w:rsidR="00B316D0" w:rsidRDefault="00B316D0" w:rsidP="005F0C6A">
      <w:pPr>
        <w:pStyle w:val="CommentText"/>
      </w:pPr>
      <w:r>
        <w:rPr>
          <w:rStyle w:val="CommentReference"/>
        </w:rPr>
        <w:annotationRef/>
      </w:r>
      <w:r>
        <w:t xml:space="preserve">Pop-up </w:t>
      </w:r>
      <w:proofErr w:type="spellStart"/>
      <w:r>
        <w:t>okno</w:t>
      </w:r>
      <w:proofErr w:type="spellEnd"/>
      <w:r>
        <w:t xml:space="preserve"> s </w:t>
      </w:r>
      <w:proofErr w:type="spellStart"/>
      <w:r>
        <w:t>odkazy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související</w:t>
      </w:r>
      <w:proofErr w:type="spellEnd"/>
      <w:r>
        <w:t xml:space="preserve"> </w:t>
      </w:r>
      <w:proofErr w:type="spellStart"/>
      <w:r>
        <w:t>studie</w:t>
      </w:r>
      <w:proofErr w:type="spellEnd"/>
    </w:p>
  </w:comment>
  <w:comment w:id="30" w:author="Srholec Martin" w:date="2018-05-16T11:31:00Z" w:initials="SM">
    <w:p w14:paraId="62CC0479" w14:textId="229E5AAB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  <w:p w14:paraId="61FAADF5" w14:textId="18099F77" w:rsidR="00B316D0" w:rsidRDefault="00B316D0">
      <w:pPr>
        <w:pStyle w:val="CommentText"/>
      </w:pPr>
    </w:p>
  </w:comment>
  <w:comment w:id="31" w:author="Srholec Martin" w:date="2018-05-16T11:33:00Z" w:initials="SM">
    <w:p w14:paraId="0BCAF754" w14:textId="0CA1ABDF" w:rsidR="00B316D0" w:rsidRDefault="00B316D0">
      <w:pPr>
        <w:pStyle w:val="CommentText"/>
      </w:pPr>
      <w:r>
        <w:rPr>
          <w:rStyle w:val="CommentReference"/>
        </w:rPr>
        <w:annotationRef/>
      </w:r>
      <w:r w:rsidR="007F78ED">
        <w:t>Pop-up</w:t>
      </w:r>
    </w:p>
  </w:comment>
  <w:comment w:id="32" w:author="Srholec Martin" w:date="2018-05-16T11:31:00Z" w:initials="SM">
    <w:p w14:paraId="799CB8FE" w14:textId="412422E5" w:rsidR="00B316D0" w:rsidRDefault="00B316D0" w:rsidP="00464273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33" w:author="Srholec Martin" w:date="2018-05-16T11:31:00Z" w:initials="SM">
    <w:p w14:paraId="225B9511" w14:textId="6F3DE8F3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34" w:author="Astrik" w:date="2018-05-21T20:58:00Z" w:initials="A">
    <w:p w14:paraId="0D58B1A1" w14:textId="285E216D" w:rsidR="00B26575" w:rsidRDefault="00B26575">
      <w:pPr>
        <w:pStyle w:val="CommentText"/>
      </w:pPr>
      <w:r>
        <w:rPr>
          <w:rStyle w:val="CommentReference"/>
        </w:rPr>
        <w:annotationRef/>
      </w:r>
      <w:r>
        <w:t xml:space="preserve">Pop-up s </w:t>
      </w:r>
      <w:proofErr w:type="spellStart"/>
      <w:r>
        <w:t>argumentací</w:t>
      </w:r>
      <w:proofErr w:type="spellEnd"/>
      <w:r>
        <w:t xml:space="preserve"> a </w:t>
      </w:r>
      <w:proofErr w:type="spellStart"/>
      <w:r>
        <w:t>odkazem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naši</w:t>
      </w:r>
      <w:proofErr w:type="spellEnd"/>
      <w:r>
        <w:t xml:space="preserve"> “Pod </w:t>
      </w:r>
      <w:proofErr w:type="spellStart"/>
      <w:r>
        <w:t>pokličkou</w:t>
      </w:r>
      <w:proofErr w:type="spellEnd"/>
      <w:r>
        <w:t xml:space="preserve">” IDEA </w:t>
      </w:r>
      <w:proofErr w:type="spellStart"/>
      <w:r>
        <w:t>studii</w:t>
      </w:r>
      <w:proofErr w:type="spellEnd"/>
    </w:p>
  </w:comment>
  <w:comment w:id="35" w:author="Srholec Martin" w:date="2018-05-16T11:34:00Z" w:initials="SM">
    <w:p w14:paraId="1623F198" w14:textId="32E0FC0B" w:rsidR="00464273" w:rsidRDefault="00464273">
      <w:pPr>
        <w:pStyle w:val="CommentText"/>
      </w:pPr>
      <w:r>
        <w:rPr>
          <w:rStyle w:val="CommentReference"/>
        </w:rPr>
        <w:annotationRef/>
      </w:r>
      <w:r w:rsidR="00883C7B">
        <w:t>Pop-up</w:t>
      </w:r>
    </w:p>
    <w:p w14:paraId="7C32125A" w14:textId="27F6F72A" w:rsidR="00883C7B" w:rsidRDefault="00883C7B">
      <w:pPr>
        <w:pStyle w:val="CommentText"/>
      </w:pPr>
    </w:p>
    <w:p w14:paraId="44BAC84B" w14:textId="77777777" w:rsidR="00883C7B" w:rsidRDefault="00883C7B" w:rsidP="00883C7B">
      <w:proofErr w:type="spellStart"/>
      <w:r>
        <w:t>Místní</w:t>
      </w:r>
      <w:proofErr w:type="spellEnd"/>
      <w:r>
        <w:t xml:space="preserve"> </w:t>
      </w:r>
      <w:proofErr w:type="spellStart"/>
      <w:r>
        <w:t>časopisy</w:t>
      </w:r>
      <w:proofErr w:type="spellEnd"/>
      <w:r>
        <w:t xml:space="preserve"> </w:t>
      </w:r>
      <w:proofErr w:type="spellStart"/>
      <w:r>
        <w:t>publikovaly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údajů</w:t>
      </w:r>
      <w:proofErr w:type="spellEnd"/>
      <w:r>
        <w:t xml:space="preserve"> z </w:t>
      </w:r>
      <w:proofErr w:type="spellStart"/>
      <w:r>
        <w:t>citační</w:t>
      </w:r>
      <w:proofErr w:type="spellEnd"/>
      <w:r>
        <w:t xml:space="preserve"> </w:t>
      </w:r>
      <w:proofErr w:type="spellStart"/>
      <w:r>
        <w:t>databáze</w:t>
      </w:r>
      <w:proofErr w:type="spellEnd"/>
      <w:r>
        <w:t xml:space="preserve"> Scopus v </w:t>
      </w:r>
      <w:proofErr w:type="spellStart"/>
      <w:r>
        <w:t>letech</w:t>
      </w:r>
      <w:proofErr w:type="spellEnd"/>
      <w:r>
        <w:t xml:space="preserve"> 2011-2015 </w:t>
      </w:r>
      <w:proofErr w:type="spellStart"/>
      <w:r>
        <w:t>alespoň</w:t>
      </w:r>
      <w:proofErr w:type="spellEnd"/>
      <w:r>
        <w:t xml:space="preserve"> </w:t>
      </w:r>
      <w:proofErr w:type="spellStart"/>
      <w:r>
        <w:t>třetinu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článků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autorů</w:t>
      </w:r>
      <w:proofErr w:type="spellEnd"/>
      <w:r>
        <w:t xml:space="preserve"> z </w:t>
      </w:r>
      <w:proofErr w:type="spellStart"/>
      <w:r>
        <w:t>Česka</w:t>
      </w:r>
      <w:proofErr w:type="spellEnd"/>
      <w:r>
        <w:t xml:space="preserve"> a </w:t>
      </w:r>
      <w:proofErr w:type="spellStart"/>
      <w:r>
        <w:t>Slovenska</w:t>
      </w:r>
      <w:proofErr w:type="spellEnd"/>
      <w:r>
        <w:t>.</w:t>
      </w:r>
    </w:p>
    <w:p w14:paraId="4CA2AD67" w14:textId="77777777" w:rsidR="00883C7B" w:rsidRDefault="00883C7B" w:rsidP="00883C7B"/>
    <w:p w14:paraId="4874D276" w14:textId="17E31F30" w:rsidR="00883C7B" w:rsidRDefault="00883C7B" w:rsidP="00883C7B">
      <w:pPr>
        <w:pStyle w:val="CommentText"/>
      </w:pPr>
      <w:proofErr w:type="spellStart"/>
      <w:r>
        <w:t>Časopis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zařazeny</w:t>
      </w:r>
      <w:proofErr w:type="spellEnd"/>
      <w:r>
        <w:t xml:space="preserve"> b</w:t>
      </w:r>
      <w:r w:rsidRPr="00281B70">
        <w:t xml:space="preserve">ez </w:t>
      </w:r>
      <w:proofErr w:type="spellStart"/>
      <w:r w:rsidRPr="00281B70">
        <w:t>ohledu</w:t>
      </w:r>
      <w:proofErr w:type="spellEnd"/>
      <w:r w:rsidRPr="00281B70">
        <w:t xml:space="preserve"> </w:t>
      </w:r>
      <w:proofErr w:type="spellStart"/>
      <w:r w:rsidRPr="00281B70">
        <w:t>na</w:t>
      </w:r>
      <w:proofErr w:type="spellEnd"/>
      <w:r w:rsidRPr="00281B70">
        <w:t xml:space="preserve"> </w:t>
      </w:r>
      <w:proofErr w:type="spellStart"/>
      <w:r w:rsidRPr="00281B70">
        <w:t>zemi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je </w:t>
      </w:r>
      <w:proofErr w:type="spellStart"/>
      <w:r>
        <w:t>časopis</w:t>
      </w:r>
      <w:proofErr w:type="spellEnd"/>
      <w:r>
        <w:t xml:space="preserve"> </w:t>
      </w:r>
      <w:proofErr w:type="spellStart"/>
      <w:r>
        <w:t>vydáván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proofErr w:type="gramStart"/>
      <w:r>
        <w:t>časopis</w:t>
      </w:r>
      <w:proofErr w:type="spellEnd"/>
      <w:proofErr w:type="gramEnd"/>
      <w:r>
        <w:t xml:space="preserve"> je </w:t>
      </w:r>
      <w:proofErr w:type="spellStart"/>
      <w:r>
        <w:t>brán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místní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je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autorská</w:t>
      </w:r>
      <w:proofErr w:type="spellEnd"/>
      <w:r>
        <w:t xml:space="preserve"> </w:t>
      </w:r>
      <w:proofErr w:type="spellStart"/>
      <w:r>
        <w:t>základna</w:t>
      </w:r>
      <w:proofErr w:type="spellEnd"/>
      <w:r>
        <w:t xml:space="preserve"> </w:t>
      </w:r>
      <w:proofErr w:type="spellStart"/>
      <w:r>
        <w:t>výrazně</w:t>
      </w:r>
      <w:proofErr w:type="spellEnd"/>
      <w:r>
        <w:t xml:space="preserve"> </w:t>
      </w:r>
      <w:proofErr w:type="spellStart"/>
      <w:r>
        <w:t>česká</w:t>
      </w:r>
      <w:proofErr w:type="spellEnd"/>
      <w:r>
        <w:t xml:space="preserve"> a </w:t>
      </w:r>
      <w:proofErr w:type="spellStart"/>
      <w:r>
        <w:t>slovenská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vydavatel</w:t>
      </w:r>
      <w:proofErr w:type="spellEnd"/>
      <w:r>
        <w:t xml:space="preserve"> </w:t>
      </w:r>
      <w:proofErr w:type="spellStart"/>
      <w:r>
        <w:t>sídlí</w:t>
      </w:r>
      <w:proofErr w:type="spellEnd"/>
      <w:r>
        <w:t xml:space="preserve"> v </w:t>
      </w:r>
      <w:proofErr w:type="spellStart"/>
      <w:r>
        <w:t>Německu</w:t>
      </w:r>
      <w:proofErr w:type="spellEnd"/>
      <w:r>
        <w:t xml:space="preserve">, </w:t>
      </w:r>
      <w:proofErr w:type="spellStart"/>
      <w:r>
        <w:t>Řecku</w:t>
      </w:r>
      <w:proofErr w:type="spellEnd"/>
      <w:r>
        <w:t xml:space="preserve"> </w:t>
      </w:r>
      <w:proofErr w:type="spellStart"/>
      <w:r>
        <w:t>anebo</w:t>
      </w:r>
      <w:proofErr w:type="spellEnd"/>
      <w:r>
        <w:t xml:space="preserve"> </w:t>
      </w:r>
      <w:r w:rsidRPr="002553AD">
        <w:rPr>
          <w:highlight w:val="yellow"/>
        </w:rPr>
        <w:t xml:space="preserve">v </w:t>
      </w:r>
      <w:proofErr w:type="spellStart"/>
      <w:r w:rsidRPr="002553AD">
        <w:rPr>
          <w:highlight w:val="yellow"/>
        </w:rPr>
        <w:t>Albánii</w:t>
      </w:r>
      <w:proofErr w:type="spellEnd"/>
      <w:r>
        <w:t xml:space="preserve">. </w:t>
      </w:r>
      <w:proofErr w:type="spellStart"/>
      <w:r>
        <w:t>Zhruba</w:t>
      </w:r>
      <w:proofErr w:type="spellEnd"/>
      <w:r>
        <w:t xml:space="preserve"> xxx% </w:t>
      </w:r>
      <w:proofErr w:type="spellStart"/>
      <w:r>
        <w:t>místních</w:t>
      </w:r>
      <w:proofErr w:type="spellEnd"/>
      <w:r>
        <w:t xml:space="preserve"> </w:t>
      </w:r>
      <w:proofErr w:type="spellStart"/>
      <w:r>
        <w:t>časopisů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této</w:t>
      </w:r>
      <w:proofErr w:type="spellEnd"/>
      <w:r>
        <w:t xml:space="preserve"> </w:t>
      </w:r>
      <w:proofErr w:type="spellStart"/>
      <w:r>
        <w:t>definice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vydavatele</w:t>
      </w:r>
      <w:proofErr w:type="spellEnd"/>
      <w:r>
        <w:t xml:space="preserve"> </w:t>
      </w:r>
      <w:proofErr w:type="spellStart"/>
      <w:r>
        <w:t>jinde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v </w:t>
      </w:r>
      <w:proofErr w:type="spellStart"/>
      <w:r>
        <w:t>Česku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Slovensku</w:t>
      </w:r>
      <w:proofErr w:type="spellEnd"/>
      <w:r>
        <w:t>.</w:t>
      </w:r>
    </w:p>
  </w:comment>
  <w:comment w:id="36" w:author="Srholec Martin" w:date="2018-05-16T11:39:00Z" w:initials="SM">
    <w:p w14:paraId="609644EF" w14:textId="4C4F5737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39" w:author="Srholec Martin" w:date="2018-05-17T09:07:00Z" w:initials="SM">
    <w:p w14:paraId="7FC97754" w14:textId="3E027659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40" w:author="Srholec Martin" w:date="2018-05-17T09:07:00Z" w:initials="SM">
    <w:p w14:paraId="7F831A88" w14:textId="60684343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41" w:author="Srholec Martin" w:date="2018-05-17T09:07:00Z" w:initials="SM">
    <w:p w14:paraId="1AE941B3" w14:textId="11A9F69A" w:rsidR="00B316D0" w:rsidRDefault="00B316D0">
      <w:pPr>
        <w:pStyle w:val="CommentText"/>
      </w:pPr>
      <w:r>
        <w:rPr>
          <w:rStyle w:val="CommentReference"/>
        </w:rPr>
        <w:annotationRef/>
      </w:r>
      <w:r>
        <w:t xml:space="preserve">Pop-up s </w:t>
      </w:r>
      <w:proofErr w:type="spellStart"/>
      <w:r>
        <w:t>vysvětlením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xxx </w:t>
      </w:r>
      <w:proofErr w:type="spellStart"/>
      <w:r>
        <w:t>časopisů</w:t>
      </w:r>
      <w:proofErr w:type="spellEnd"/>
      <w:r>
        <w:t xml:space="preserve"> je v </w:t>
      </w:r>
      <w:proofErr w:type="spellStart"/>
      <w:r>
        <w:t>obou</w:t>
      </w:r>
      <w:proofErr w:type="spellEnd"/>
      <w:r>
        <w:t xml:space="preserve"> </w:t>
      </w:r>
      <w:proofErr w:type="spellStart"/>
      <w:r>
        <w:t>kategoriích</w:t>
      </w:r>
      <w:proofErr w:type="spellEnd"/>
      <w:r>
        <w:t xml:space="preserve">, </w:t>
      </w:r>
      <w:proofErr w:type="spellStart"/>
      <w:r>
        <w:t>což</w:t>
      </w:r>
      <w:proofErr w:type="spellEnd"/>
      <w:r>
        <w:t xml:space="preserve"> je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zanedbatelné</w:t>
      </w:r>
      <w:proofErr w:type="spellEnd"/>
    </w:p>
  </w:comment>
  <w:comment w:id="47" w:author="Srholec Martin" w:date="2018-05-18T11:04:00Z" w:initials="SM">
    <w:p w14:paraId="68F2D723" w14:textId="77777777" w:rsidR="00374C9B" w:rsidRDefault="00374C9B" w:rsidP="00374C9B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48" w:author="Srholec Martin" w:date="2018-05-18T11:04:00Z" w:initials="SM">
    <w:p w14:paraId="47343EB8" w14:textId="77777777" w:rsidR="00374C9B" w:rsidRDefault="00374C9B" w:rsidP="00374C9B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52" w:author="Srholec Martin" w:date="2018-05-18T11:04:00Z" w:initials="SM">
    <w:p w14:paraId="0AD20874" w14:textId="01C53448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56" w:author="Srholec Martin" w:date="2018-05-18T11:04:00Z" w:initials="SM">
    <w:p w14:paraId="742F654F" w14:textId="50CEB475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57" w:author="Srholec Martin" w:date="2018-05-18T11:04:00Z" w:initials="SM">
    <w:p w14:paraId="24EDD45B" w14:textId="789F1ABF" w:rsidR="00B316D0" w:rsidRDefault="00B316D0">
      <w:pPr>
        <w:pStyle w:val="CommentText"/>
      </w:pPr>
      <w:r>
        <w:rPr>
          <w:rStyle w:val="CommentReference"/>
        </w:rPr>
        <w:annotationRef/>
      </w:r>
      <w:r>
        <w:t>Pop-up</w:t>
      </w:r>
    </w:p>
  </w:comment>
  <w:comment w:id="61" w:author="Vít Macháček" w:date="2018-05-22T10:01:00Z" w:initials="VM">
    <w:p w14:paraId="659FB684" w14:textId="3E8C6260" w:rsidR="00374C9B" w:rsidRDefault="00374C9B">
      <w:pPr>
        <w:pStyle w:val="CommentText"/>
      </w:pPr>
      <w:r>
        <w:rPr>
          <w:rStyle w:val="CommentReference"/>
        </w:rPr>
        <w:annotationRef/>
      </w:r>
      <w:r>
        <w:t xml:space="preserve">V tom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články</w:t>
      </w:r>
      <w:proofErr w:type="spellEnd"/>
      <w:r>
        <w:t xml:space="preserve"> – </w:t>
      </w:r>
      <w:proofErr w:type="spellStart"/>
      <w:r>
        <w:t>včetně</w:t>
      </w:r>
      <w:proofErr w:type="spellEnd"/>
      <w:r>
        <w:t xml:space="preserve"> </w:t>
      </w:r>
      <w:proofErr w:type="spellStart"/>
      <w:r>
        <w:t>těch</w:t>
      </w:r>
      <w:proofErr w:type="spellEnd"/>
      <w:r>
        <w:t xml:space="preserve">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nespadly</w:t>
      </w:r>
      <w:proofErr w:type="spellEnd"/>
      <w:r>
        <w:t xml:space="preserve"> do </w:t>
      </w:r>
      <w:proofErr w:type="spellStart"/>
      <w:r>
        <w:t>obou</w:t>
      </w:r>
      <w:proofErr w:type="spellEnd"/>
      <w:r>
        <w:t xml:space="preserve"> </w:t>
      </w:r>
      <w:proofErr w:type="spellStart"/>
      <w:r>
        <w:t>kategorií</w:t>
      </w:r>
      <w:proofErr w:type="spellEnd"/>
      <w:r>
        <w:t>.</w:t>
      </w:r>
    </w:p>
  </w:comment>
  <w:comment w:id="118" w:author="Srholec Martin" w:date="2018-05-21T16:33:00Z" w:initials="SM">
    <w:p w14:paraId="40378BFD" w14:textId="7C7A3338" w:rsidR="00B316D0" w:rsidRDefault="00B316D0">
      <w:pPr>
        <w:pStyle w:val="CommentText"/>
      </w:pPr>
      <w:r>
        <w:rPr>
          <w:rStyle w:val="CommentReference"/>
        </w:rPr>
        <w:annotationRef/>
      </w:r>
      <w:proofErr w:type="spellStart"/>
      <w:r>
        <w:t>Dát</w:t>
      </w:r>
      <w:proofErr w:type="spellEnd"/>
      <w:r>
        <w:t xml:space="preserve"> k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nějaké</w:t>
      </w:r>
      <w:proofErr w:type="spellEnd"/>
      <w:r>
        <w:t xml:space="preserve"> info,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to </w:t>
      </w:r>
      <w:proofErr w:type="spellStart"/>
      <w:r>
        <w:t>spočítali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EFB6BE" w15:done="0"/>
  <w15:commentEx w15:paraId="4757EB40" w15:done="0"/>
  <w15:commentEx w15:paraId="5FE35317" w15:done="0"/>
  <w15:commentEx w15:paraId="55B09019" w15:done="0"/>
  <w15:commentEx w15:paraId="5D10E33F" w15:done="0"/>
  <w15:commentEx w15:paraId="2B345788" w15:done="0"/>
  <w15:commentEx w15:paraId="61FAADF5" w15:done="0"/>
  <w15:commentEx w15:paraId="0BCAF754" w15:done="0"/>
  <w15:commentEx w15:paraId="799CB8FE" w15:done="0"/>
  <w15:commentEx w15:paraId="225B9511" w15:done="0"/>
  <w15:commentEx w15:paraId="0D58B1A1" w15:done="0"/>
  <w15:commentEx w15:paraId="4874D276" w15:done="0"/>
  <w15:commentEx w15:paraId="609644EF" w15:done="0"/>
  <w15:commentEx w15:paraId="7FC97754" w15:done="0"/>
  <w15:commentEx w15:paraId="7F831A88" w15:done="0"/>
  <w15:commentEx w15:paraId="1AE941B3" w15:done="0"/>
  <w15:commentEx w15:paraId="68F2D723" w15:done="0"/>
  <w15:commentEx w15:paraId="47343EB8" w15:done="0"/>
  <w15:commentEx w15:paraId="0AD20874" w15:done="0"/>
  <w15:commentEx w15:paraId="742F654F" w15:done="0"/>
  <w15:commentEx w15:paraId="24EDD45B" w15:done="0"/>
  <w15:commentEx w15:paraId="659FB684" w15:done="0"/>
  <w15:commentEx w15:paraId="40378B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ít Macháček">
    <w15:presenceInfo w15:providerId="Windows Live" w15:userId="6766fffacb90d141"/>
  </w15:person>
  <w15:person w15:author="Astrik">
    <w15:presenceInfo w15:providerId="None" w15:userId="Astrik"/>
  </w15:person>
  <w15:person w15:author="Srholec Martin">
    <w15:presenceInfo w15:providerId="None" w15:userId="Srholec Mar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xMbcwNbewsLQwM7dU0lEKTi0uzszPAykwqgUA9reABywAAAA="/>
  </w:docVars>
  <w:rsids>
    <w:rsidRoot w:val="008F13DD"/>
    <w:rsid w:val="000022D8"/>
    <w:rsid w:val="000152D7"/>
    <w:rsid w:val="00054E01"/>
    <w:rsid w:val="00057133"/>
    <w:rsid w:val="00065B2B"/>
    <w:rsid w:val="0009157E"/>
    <w:rsid w:val="00093A48"/>
    <w:rsid w:val="00096F68"/>
    <w:rsid w:val="000B63BC"/>
    <w:rsid w:val="000C11AB"/>
    <w:rsid w:val="000C31F6"/>
    <w:rsid w:val="000C5A55"/>
    <w:rsid w:val="000C657D"/>
    <w:rsid w:val="000D20A7"/>
    <w:rsid w:val="000D5845"/>
    <w:rsid w:val="000F5699"/>
    <w:rsid w:val="001060A0"/>
    <w:rsid w:val="001166C2"/>
    <w:rsid w:val="00145D50"/>
    <w:rsid w:val="001700C8"/>
    <w:rsid w:val="00170B3E"/>
    <w:rsid w:val="00176098"/>
    <w:rsid w:val="00183C31"/>
    <w:rsid w:val="0018761A"/>
    <w:rsid w:val="001B79C7"/>
    <w:rsid w:val="001C58B2"/>
    <w:rsid w:val="001E3342"/>
    <w:rsid w:val="001E73AA"/>
    <w:rsid w:val="00214E4B"/>
    <w:rsid w:val="002203A3"/>
    <w:rsid w:val="00223025"/>
    <w:rsid w:val="002312FD"/>
    <w:rsid w:val="00233CD1"/>
    <w:rsid w:val="0023649C"/>
    <w:rsid w:val="00236C90"/>
    <w:rsid w:val="00254203"/>
    <w:rsid w:val="002B4FC4"/>
    <w:rsid w:val="002B7644"/>
    <w:rsid w:val="002C2006"/>
    <w:rsid w:val="002E0E90"/>
    <w:rsid w:val="002F6B44"/>
    <w:rsid w:val="00303B45"/>
    <w:rsid w:val="00305925"/>
    <w:rsid w:val="00310FBD"/>
    <w:rsid w:val="00325EBE"/>
    <w:rsid w:val="00327B53"/>
    <w:rsid w:val="003333E1"/>
    <w:rsid w:val="003356C0"/>
    <w:rsid w:val="003374F1"/>
    <w:rsid w:val="003452A0"/>
    <w:rsid w:val="00367DEB"/>
    <w:rsid w:val="00374C9B"/>
    <w:rsid w:val="00382751"/>
    <w:rsid w:val="0039086D"/>
    <w:rsid w:val="00391DC4"/>
    <w:rsid w:val="0039506C"/>
    <w:rsid w:val="003C05EA"/>
    <w:rsid w:val="003C13C3"/>
    <w:rsid w:val="003C771D"/>
    <w:rsid w:val="003D22B1"/>
    <w:rsid w:val="003E5F5C"/>
    <w:rsid w:val="003F09DD"/>
    <w:rsid w:val="003F7C1E"/>
    <w:rsid w:val="00400618"/>
    <w:rsid w:val="00402FE4"/>
    <w:rsid w:val="004202E1"/>
    <w:rsid w:val="0046174A"/>
    <w:rsid w:val="00464273"/>
    <w:rsid w:val="00467064"/>
    <w:rsid w:val="00487609"/>
    <w:rsid w:val="004A46A9"/>
    <w:rsid w:val="004A6149"/>
    <w:rsid w:val="004B3B54"/>
    <w:rsid w:val="004E6661"/>
    <w:rsid w:val="00530FF9"/>
    <w:rsid w:val="00535697"/>
    <w:rsid w:val="00541D04"/>
    <w:rsid w:val="00561163"/>
    <w:rsid w:val="00567B3C"/>
    <w:rsid w:val="00571BB2"/>
    <w:rsid w:val="0059579C"/>
    <w:rsid w:val="005E3344"/>
    <w:rsid w:val="005E3979"/>
    <w:rsid w:val="005E5513"/>
    <w:rsid w:val="005F0C6A"/>
    <w:rsid w:val="00603CB8"/>
    <w:rsid w:val="00616543"/>
    <w:rsid w:val="00635A0D"/>
    <w:rsid w:val="00641411"/>
    <w:rsid w:val="006462B0"/>
    <w:rsid w:val="00646D8B"/>
    <w:rsid w:val="00646D9C"/>
    <w:rsid w:val="006562FC"/>
    <w:rsid w:val="00672EFA"/>
    <w:rsid w:val="00676D18"/>
    <w:rsid w:val="00681375"/>
    <w:rsid w:val="006823D2"/>
    <w:rsid w:val="006C158A"/>
    <w:rsid w:val="006C5A3B"/>
    <w:rsid w:val="006D3160"/>
    <w:rsid w:val="006E40EF"/>
    <w:rsid w:val="00700E2E"/>
    <w:rsid w:val="00706A7D"/>
    <w:rsid w:val="0071440C"/>
    <w:rsid w:val="00715CF7"/>
    <w:rsid w:val="0073471C"/>
    <w:rsid w:val="007434DD"/>
    <w:rsid w:val="00743DC5"/>
    <w:rsid w:val="0075050D"/>
    <w:rsid w:val="00760B14"/>
    <w:rsid w:val="0076159F"/>
    <w:rsid w:val="0076471C"/>
    <w:rsid w:val="00792A0F"/>
    <w:rsid w:val="00795239"/>
    <w:rsid w:val="007A1AE7"/>
    <w:rsid w:val="007A48CC"/>
    <w:rsid w:val="007E08B5"/>
    <w:rsid w:val="007F2A90"/>
    <w:rsid w:val="007F78ED"/>
    <w:rsid w:val="008215DE"/>
    <w:rsid w:val="00821F42"/>
    <w:rsid w:val="008319AF"/>
    <w:rsid w:val="00860C9C"/>
    <w:rsid w:val="00863958"/>
    <w:rsid w:val="00874E6C"/>
    <w:rsid w:val="00875E48"/>
    <w:rsid w:val="00883C7B"/>
    <w:rsid w:val="00890D9B"/>
    <w:rsid w:val="008A3D0A"/>
    <w:rsid w:val="008B0705"/>
    <w:rsid w:val="008B60AE"/>
    <w:rsid w:val="008D0E4E"/>
    <w:rsid w:val="008D1839"/>
    <w:rsid w:val="008D6087"/>
    <w:rsid w:val="008E3C11"/>
    <w:rsid w:val="008F13DD"/>
    <w:rsid w:val="008F730C"/>
    <w:rsid w:val="0090371B"/>
    <w:rsid w:val="009108AF"/>
    <w:rsid w:val="0094196C"/>
    <w:rsid w:val="009478F3"/>
    <w:rsid w:val="0096245D"/>
    <w:rsid w:val="009646FF"/>
    <w:rsid w:val="00970E0F"/>
    <w:rsid w:val="00981F07"/>
    <w:rsid w:val="00996933"/>
    <w:rsid w:val="009B1552"/>
    <w:rsid w:val="009B5773"/>
    <w:rsid w:val="009F44F6"/>
    <w:rsid w:val="00A02141"/>
    <w:rsid w:val="00A317A0"/>
    <w:rsid w:val="00A37FC3"/>
    <w:rsid w:val="00A42943"/>
    <w:rsid w:val="00A7053E"/>
    <w:rsid w:val="00A954BB"/>
    <w:rsid w:val="00AD0175"/>
    <w:rsid w:val="00AD3FD3"/>
    <w:rsid w:val="00AE6F2D"/>
    <w:rsid w:val="00B03BEA"/>
    <w:rsid w:val="00B14848"/>
    <w:rsid w:val="00B201CD"/>
    <w:rsid w:val="00B26575"/>
    <w:rsid w:val="00B316D0"/>
    <w:rsid w:val="00B32E00"/>
    <w:rsid w:val="00B50751"/>
    <w:rsid w:val="00B6164B"/>
    <w:rsid w:val="00B6721C"/>
    <w:rsid w:val="00B71B20"/>
    <w:rsid w:val="00B827DC"/>
    <w:rsid w:val="00BB08F5"/>
    <w:rsid w:val="00BC7A66"/>
    <w:rsid w:val="00BE06A9"/>
    <w:rsid w:val="00BE7148"/>
    <w:rsid w:val="00C14AD0"/>
    <w:rsid w:val="00C378FE"/>
    <w:rsid w:val="00C37F73"/>
    <w:rsid w:val="00C55517"/>
    <w:rsid w:val="00C61D55"/>
    <w:rsid w:val="00C65EA7"/>
    <w:rsid w:val="00C76095"/>
    <w:rsid w:val="00C959D1"/>
    <w:rsid w:val="00CB43D2"/>
    <w:rsid w:val="00CC5DF4"/>
    <w:rsid w:val="00CD473B"/>
    <w:rsid w:val="00CE5059"/>
    <w:rsid w:val="00D048B1"/>
    <w:rsid w:val="00D068BE"/>
    <w:rsid w:val="00D154D7"/>
    <w:rsid w:val="00D221CB"/>
    <w:rsid w:val="00D3542C"/>
    <w:rsid w:val="00D470A4"/>
    <w:rsid w:val="00D70629"/>
    <w:rsid w:val="00DA77D8"/>
    <w:rsid w:val="00DC5C14"/>
    <w:rsid w:val="00DE1399"/>
    <w:rsid w:val="00DF29CB"/>
    <w:rsid w:val="00DF3ACF"/>
    <w:rsid w:val="00DF3D4B"/>
    <w:rsid w:val="00DF72FC"/>
    <w:rsid w:val="00E10A56"/>
    <w:rsid w:val="00E20C44"/>
    <w:rsid w:val="00E375B7"/>
    <w:rsid w:val="00E66BB7"/>
    <w:rsid w:val="00E7349A"/>
    <w:rsid w:val="00E74073"/>
    <w:rsid w:val="00E833DA"/>
    <w:rsid w:val="00EB1405"/>
    <w:rsid w:val="00EB734B"/>
    <w:rsid w:val="00EB788A"/>
    <w:rsid w:val="00ED6472"/>
    <w:rsid w:val="00EF4B1C"/>
    <w:rsid w:val="00F017C0"/>
    <w:rsid w:val="00F01AAC"/>
    <w:rsid w:val="00F03202"/>
    <w:rsid w:val="00F2617B"/>
    <w:rsid w:val="00F4171B"/>
    <w:rsid w:val="00F6717E"/>
    <w:rsid w:val="00F90F20"/>
    <w:rsid w:val="00FB45CB"/>
    <w:rsid w:val="00FB50B1"/>
    <w:rsid w:val="00F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6B6A"/>
  <w15:chartTrackingRefBased/>
  <w15:docId w15:val="{C7937C79-A9FC-490C-961D-F8995A21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0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C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C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C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5F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tekzkytek.github.io/HodnoceniWe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data.maps.arcgis.com/apps/Cascade/index.html?appid=28414bc133e542db930764cc5c11ee3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3BAB-B983-4209-81C6-B429DA1C3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2141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Srholec Martin</dc:creator>
  <cp:keywords/>
  <dc:description/>
  <cp:lastModifiedBy>Vít Macháček</cp:lastModifiedBy>
  <cp:revision>3</cp:revision>
  <cp:lastPrinted>2018-05-22T07:38:00Z</cp:lastPrinted>
  <dcterms:created xsi:type="dcterms:W3CDTF">2018-05-22T08:42:00Z</dcterms:created>
  <dcterms:modified xsi:type="dcterms:W3CDTF">2018-05-22T10:47:00Z</dcterms:modified>
</cp:coreProperties>
</file>