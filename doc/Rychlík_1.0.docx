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02A8" w:rsidRPr="00CA02A8" w:rsidRDefault="00CA02A8" w:rsidP="00CA02A8">
      <w:pPr>
        <w:pStyle w:val="ListParagraph"/>
        <w:numPr>
          <w:ilvl w:val="0"/>
          <w:numId w:val="1"/>
        </w:numPr>
        <w:rPr>
          <w:b/>
        </w:rPr>
      </w:pPr>
      <w:r w:rsidRPr="00CA02A8">
        <w:rPr>
          <w:b/>
        </w:rPr>
        <w:t>Co Vaše aplikace ukazuje a komu je určena?</w:t>
      </w:r>
    </w:p>
    <w:p w:rsidR="006C20F0" w:rsidRDefault="00BB263D" w:rsidP="00EE1F4D">
      <w:pPr>
        <w:pStyle w:val="ListParagraph"/>
        <w:jc w:val="both"/>
      </w:pPr>
      <w:r w:rsidRPr="00BB263D">
        <w:rPr>
          <w:u w:val="single"/>
        </w:rPr>
        <w:t>Macháček:</w:t>
      </w:r>
      <w:r>
        <w:t xml:space="preserve"> </w:t>
      </w:r>
      <w:r w:rsidR="003913D2">
        <w:t xml:space="preserve">Ukazujeme výzkum českých </w:t>
      </w:r>
      <w:r w:rsidR="00EE1F4D">
        <w:t xml:space="preserve">vědecko-výzkumných pracovišť </w:t>
      </w:r>
      <w:r w:rsidR="003913D2">
        <w:t>(</w:t>
      </w:r>
      <w:r w:rsidR="00EE1F4D">
        <w:t xml:space="preserve">ústavů AV, fakult </w:t>
      </w:r>
      <w:r w:rsidR="003913D2">
        <w:t xml:space="preserve">vysokých škol, ale také dalších které své výsledky nahlašují do </w:t>
      </w:r>
      <w:proofErr w:type="spellStart"/>
      <w:proofErr w:type="gramStart"/>
      <w:r w:rsidR="003913D2">
        <w:t>RIVu</w:t>
      </w:r>
      <w:proofErr w:type="spellEnd"/>
      <w:proofErr w:type="gramEnd"/>
      <w:r w:rsidR="003913D2">
        <w:t>)</w:t>
      </w:r>
      <w:r w:rsidR="00EE1F4D">
        <w:t xml:space="preserve"> v kontextu našich předchozích studií</w:t>
      </w:r>
      <w:r w:rsidR="003913D2">
        <w:t xml:space="preserve"> IDEA</w:t>
      </w:r>
      <w:r w:rsidR="00EE1F4D">
        <w:t>. Zajímá nás, jak často lidé z</w:t>
      </w:r>
      <w:r w:rsidR="006C20F0">
        <w:t xml:space="preserve"> těchto </w:t>
      </w:r>
      <w:r w:rsidR="00EE1F4D">
        <w:t>pracovišť</w:t>
      </w:r>
      <w:r w:rsidR="006C20F0">
        <w:t xml:space="preserve"> své práce publikují v</w:t>
      </w:r>
      <w:r>
        <w:t> časopisech s jen omezeným přínosem světové literatuře</w:t>
      </w:r>
      <w:r w:rsidR="006C20F0">
        <w:t xml:space="preserve">. </w:t>
      </w:r>
      <w:r>
        <w:t>Časopisy v </w:t>
      </w:r>
      <w:r>
        <w:t xml:space="preserve">predátorské </w:t>
      </w:r>
      <w:r>
        <w:t xml:space="preserve">kategorii </w:t>
      </w:r>
      <w:r w:rsidR="006C20F0">
        <w:t xml:space="preserve">jsou podezřelé z toho, že s vidinou zisku flákají či vůbec neprovádějí recenzní řízení. Místní časopisy jsou takové, které své autory rekrutují hlavně z jedné země a pravděpodobně se jim nedaří efektivně oslovit </w:t>
      </w:r>
      <w:r w:rsidR="00C760F1">
        <w:t>mezinárodní</w:t>
      </w:r>
      <w:r w:rsidR="006C20F0">
        <w:t xml:space="preserve"> vědeckou obec.</w:t>
      </w:r>
    </w:p>
    <w:p w:rsidR="006C20F0" w:rsidRDefault="006C20F0" w:rsidP="00EE1F4D">
      <w:pPr>
        <w:pStyle w:val="ListParagraph"/>
        <w:jc w:val="both"/>
      </w:pPr>
    </w:p>
    <w:p w:rsidR="003913D2" w:rsidRDefault="00365CD0" w:rsidP="00EE1F4D">
      <w:pPr>
        <w:pStyle w:val="ListParagraph"/>
        <w:jc w:val="both"/>
      </w:pPr>
      <w:r>
        <w:t>C</w:t>
      </w:r>
      <w:r w:rsidR="006C20F0">
        <w:t>ílíme na širší publiku</w:t>
      </w:r>
      <w:r w:rsidR="00C760F1">
        <w:t xml:space="preserve">m vědecko-výzkumných pracovníků, </w:t>
      </w:r>
      <w:r w:rsidR="006C20F0">
        <w:t>manažerů výzkumu, ale i například student</w:t>
      </w:r>
      <w:r w:rsidR="00C760F1">
        <w:t>ů</w:t>
      </w:r>
      <w:r w:rsidR="006C20F0">
        <w:t xml:space="preserve">. </w:t>
      </w:r>
      <w:r w:rsidR="00C760F1">
        <w:t xml:space="preserve">Všem zájemcům umožňujeme jít skutečně „na dřeň“ a pracoviště analyzovat až na úrovni jednotlivých článků. </w:t>
      </w:r>
    </w:p>
    <w:p w:rsidR="003913D2" w:rsidRDefault="003913D2" w:rsidP="00EE1F4D">
      <w:pPr>
        <w:pStyle w:val="ListParagraph"/>
        <w:jc w:val="both"/>
      </w:pPr>
    </w:p>
    <w:p w:rsidR="00CA02A8" w:rsidRDefault="003913D2" w:rsidP="00EE1F4D">
      <w:pPr>
        <w:pStyle w:val="ListParagraph"/>
        <w:jc w:val="both"/>
      </w:pPr>
      <w:r>
        <w:t xml:space="preserve">Poznámka na okraj: My preferujeme název </w:t>
      </w:r>
      <w:r w:rsidR="00BB263D" w:rsidRPr="00BB263D">
        <w:rPr>
          <w:i/>
        </w:rPr>
        <w:t>interaktivní</w:t>
      </w:r>
      <w:r w:rsidR="00BB263D">
        <w:t xml:space="preserve"> </w:t>
      </w:r>
      <w:r w:rsidRPr="003913D2">
        <w:rPr>
          <w:i/>
        </w:rPr>
        <w:t>studie</w:t>
      </w:r>
      <w:r>
        <w:t xml:space="preserve"> před </w:t>
      </w:r>
      <w:r w:rsidRPr="003913D2">
        <w:rPr>
          <w:i/>
        </w:rPr>
        <w:t>aplikací</w:t>
      </w:r>
      <w:r>
        <w:t xml:space="preserve"> – byť je v jejím jádru interaktivní aplikace stále je od ní neoddělitelný textový obsah.</w:t>
      </w:r>
    </w:p>
    <w:p w:rsidR="003913D2" w:rsidRDefault="003913D2" w:rsidP="00EE1F4D">
      <w:pPr>
        <w:pStyle w:val="ListParagraph"/>
        <w:jc w:val="both"/>
      </w:pPr>
    </w:p>
    <w:p w:rsidR="00CA02A8" w:rsidRPr="00CA02A8" w:rsidRDefault="00CA02A8" w:rsidP="00CA02A8">
      <w:pPr>
        <w:pStyle w:val="ListParagraph"/>
        <w:numPr>
          <w:ilvl w:val="0"/>
          <w:numId w:val="1"/>
        </w:numPr>
        <w:rPr>
          <w:b/>
        </w:rPr>
      </w:pPr>
      <w:r w:rsidRPr="00CA02A8">
        <w:rPr>
          <w:b/>
        </w:rPr>
        <w:t>Jaké je hlavní sdělení, co jste v tomto svém dalším počinu zjistili?</w:t>
      </w:r>
    </w:p>
    <w:p w:rsidR="00A32605" w:rsidRDefault="00BB263D" w:rsidP="00A32605">
      <w:pPr>
        <w:pStyle w:val="ListParagraph"/>
        <w:jc w:val="both"/>
      </w:pPr>
      <w:r w:rsidRPr="00BB263D">
        <w:rPr>
          <w:u w:val="single"/>
        </w:rPr>
        <w:t>Macháček:</w:t>
      </w:r>
      <w:r>
        <w:t xml:space="preserve"> </w:t>
      </w:r>
      <w:r w:rsidR="00C760F1">
        <w:t>Po předchozích studiích, které se zaměřovaly na celou Českou republiku</w:t>
      </w:r>
      <w:r w:rsidR="00A32605">
        <w:t>,</w:t>
      </w:r>
      <w:r w:rsidR="00C760F1">
        <w:t xml:space="preserve"> </w:t>
      </w:r>
      <w:r w:rsidR="00A32605">
        <w:t>je jednoznačně vidět</w:t>
      </w:r>
      <w:r w:rsidR="00C760F1">
        <w:t xml:space="preserve">, že tento druh publikací </w:t>
      </w:r>
      <w:r w:rsidR="00A32605">
        <w:t>se soustřeďuje</w:t>
      </w:r>
      <w:r>
        <w:t xml:space="preserve"> hlavně na určitých pracovištích</w:t>
      </w:r>
      <w:r w:rsidR="00A32605">
        <w:t xml:space="preserve">. </w:t>
      </w:r>
      <w:r>
        <w:t>N</w:t>
      </w:r>
      <w:r w:rsidR="00A32605">
        <w:t xml:space="preserve">aše volání po větším důrazu na </w:t>
      </w:r>
      <w:r>
        <w:t>přínos světové literatuře</w:t>
      </w:r>
      <w:r w:rsidR="00A32605">
        <w:t xml:space="preserve"> je zapotřebí směřovat především do sektoru vysokých škol a to hlavně v některých oborech – zejména </w:t>
      </w:r>
      <w:ins w:id="0" w:author="Vít Macháček" w:date="2018-06-04T12:53:00Z">
        <w:r w:rsidR="00EF2F0D">
          <w:t xml:space="preserve">ve </w:t>
        </w:r>
      </w:ins>
      <w:r w:rsidR="00A32605">
        <w:t>společenských věd</w:t>
      </w:r>
      <w:ins w:id="1" w:author="Vít Macháček" w:date="2018-06-04T12:53:00Z">
        <w:r w:rsidR="00EF2F0D">
          <w:t>ách</w:t>
        </w:r>
      </w:ins>
      <w:r w:rsidR="00A32605">
        <w:t>.</w:t>
      </w:r>
      <w:r>
        <w:t xml:space="preserve"> Naopak je potřeba ocenit pracoviště, která se k podobným praktikám neuchylují. Je potřeba rozlišovat.</w:t>
      </w:r>
    </w:p>
    <w:p w:rsidR="00A32605" w:rsidRDefault="00A32605" w:rsidP="00A32605">
      <w:pPr>
        <w:pStyle w:val="ListParagraph"/>
        <w:jc w:val="both"/>
      </w:pPr>
    </w:p>
    <w:p w:rsidR="00C760F1" w:rsidRDefault="00C760F1" w:rsidP="00CA02A8">
      <w:pPr>
        <w:pStyle w:val="ListParagraph"/>
      </w:pPr>
    </w:p>
    <w:p w:rsidR="00BB263D" w:rsidRPr="00D60A31" w:rsidRDefault="00CA02A8" w:rsidP="00D60A31">
      <w:pPr>
        <w:pStyle w:val="ListParagraph"/>
        <w:numPr>
          <w:ilvl w:val="0"/>
          <w:numId w:val="1"/>
        </w:numPr>
        <w:rPr>
          <w:b/>
        </w:rPr>
      </w:pPr>
      <w:r w:rsidRPr="00CA02A8">
        <w:rPr>
          <w:b/>
        </w:rPr>
        <w:t>Z</w:t>
      </w:r>
      <w:r w:rsidRPr="00CA02A8">
        <w:rPr>
          <w:b/>
        </w:rPr>
        <w:t>dá se z aplikace, že daleko "</w:t>
      </w:r>
      <w:proofErr w:type="spellStart"/>
      <w:r w:rsidRPr="00CA02A8">
        <w:rPr>
          <w:b/>
        </w:rPr>
        <w:t>lokálnější</w:t>
      </w:r>
      <w:proofErr w:type="spellEnd"/>
      <w:r w:rsidRPr="00CA02A8">
        <w:rPr>
          <w:b/>
        </w:rPr>
        <w:t xml:space="preserve">" jsou společenské vědy než </w:t>
      </w:r>
      <w:proofErr w:type="gramStart"/>
      <w:r w:rsidRPr="00CA02A8">
        <w:rPr>
          <w:b/>
        </w:rPr>
        <w:t>přírodní...</w:t>
      </w:r>
      <w:proofErr w:type="gramEnd"/>
      <w:r w:rsidRPr="00CA02A8">
        <w:rPr>
          <w:b/>
        </w:rPr>
        <w:t xml:space="preserve"> Je tomu tak, případně proč?</w:t>
      </w:r>
    </w:p>
    <w:p w:rsidR="002677CA" w:rsidRDefault="00BB263D" w:rsidP="00675AC7">
      <w:pPr>
        <w:pStyle w:val="ListParagraph"/>
        <w:jc w:val="both"/>
      </w:pPr>
      <w:r w:rsidRPr="00BB263D">
        <w:rPr>
          <w:u w:val="single"/>
        </w:rPr>
        <w:t>Macháček:</w:t>
      </w:r>
      <w:r>
        <w:t xml:space="preserve"> </w:t>
      </w:r>
      <w:r w:rsidR="002677CA">
        <w:t xml:space="preserve">V kontextu našich měřítek je zcela odlišná situace ve většině přírodovědných </w:t>
      </w:r>
      <w:r w:rsidR="00D60A31">
        <w:t>pracovišť</w:t>
      </w:r>
      <w:r w:rsidR="002677CA">
        <w:t xml:space="preserve">, kde </w:t>
      </w:r>
      <w:r w:rsidR="002677CA">
        <w:t>je</w:t>
      </w:r>
      <w:r w:rsidR="002677CA">
        <w:t xml:space="preserve"> počet jak predátorských, tak místních článků mnohdy</w:t>
      </w:r>
      <w:r w:rsidR="002677CA">
        <w:t xml:space="preserve"> zcela zanedbatelný</w:t>
      </w:r>
      <w:r w:rsidR="002677CA">
        <w:t xml:space="preserve"> a na společensko-vědních fakultách vysokých škol</w:t>
      </w:r>
      <w:r w:rsidR="002677CA">
        <w:t xml:space="preserve">, kde se v takových časopisech publikuje zcela běžně a v některých případech </w:t>
      </w:r>
      <w:ins w:id="2" w:author="Vít Macháček" w:date="2018-06-04T12:54:00Z">
        <w:r w:rsidR="00EF2F0D">
          <w:t>takové publikace výrazně převažují.</w:t>
        </w:r>
      </w:ins>
      <w:del w:id="3" w:author="Vít Macháček" w:date="2018-06-04T12:54:00Z">
        <w:r w:rsidR="002677CA" w:rsidDel="00EF2F0D">
          <w:delText>se téměř nepublikuje nikde jinde</w:delText>
        </w:r>
      </w:del>
      <w:r w:rsidR="002677CA">
        <w:t xml:space="preserve">. </w:t>
      </w:r>
      <w:r w:rsidR="002677CA">
        <w:t xml:space="preserve"> </w:t>
      </w:r>
    </w:p>
    <w:p w:rsidR="00CA02A8" w:rsidRDefault="00CA02A8" w:rsidP="00675AC7">
      <w:pPr>
        <w:pStyle w:val="ListParagraph"/>
        <w:jc w:val="both"/>
      </w:pPr>
    </w:p>
    <w:p w:rsidR="002677CA" w:rsidRDefault="00675AC7" w:rsidP="00BB263D">
      <w:pPr>
        <w:pStyle w:val="ListParagraph"/>
        <w:jc w:val="both"/>
      </w:pPr>
      <w:r>
        <w:t>V odpovědi proč se pochopitelně dostáváme na mírně spekulativní úroveň. Jedním z důvodů jsou nepochybně stíny komunistické minulosti. To ale nesmí</w:t>
      </w:r>
      <w:r w:rsidR="00912119">
        <w:t>, téměř 30 let po revoluci,</w:t>
      </w:r>
      <w:r>
        <w:t xml:space="preserve"> sloužit jako výmluva. Do jisté míry jde o začarovaný kruh, ve kterém školitelé učí své doktorandy ke svým vlastním publikačním návykům a řešení se tak odsouvá na další generaci. </w:t>
      </w:r>
      <w:r w:rsidR="00912119">
        <w:t>Hodnotitelé výzkumu na všech úrovních – tj. na vládní, grantové, ale i na jednotlivých institucích – musí úzce spolupracovat</w:t>
      </w:r>
      <w:r w:rsidR="00912119">
        <w:t xml:space="preserve">, </w:t>
      </w:r>
      <w:r w:rsidR="00912119">
        <w:t xml:space="preserve">aby se podařilo se z tohoto </w:t>
      </w:r>
      <w:r w:rsidR="00912119">
        <w:t>kruhu vyvázat. Nejh</w:t>
      </w:r>
      <w:r w:rsidR="00367C0B">
        <w:t xml:space="preserve">orší </w:t>
      </w:r>
      <w:r>
        <w:t xml:space="preserve">varianta je, že se tento </w:t>
      </w:r>
      <w:r w:rsidR="00912119">
        <w:t xml:space="preserve">řetězec </w:t>
      </w:r>
      <w:r>
        <w:t>rozseknout</w:t>
      </w:r>
      <w:r w:rsidR="00367C0B">
        <w:t xml:space="preserve"> nepodaří</w:t>
      </w:r>
      <w:r>
        <w:t xml:space="preserve">. </w:t>
      </w:r>
    </w:p>
    <w:p w:rsidR="00BB263D" w:rsidRDefault="00BB263D" w:rsidP="00BB263D">
      <w:pPr>
        <w:pStyle w:val="ListParagraph"/>
        <w:jc w:val="both"/>
      </w:pPr>
    </w:p>
    <w:p w:rsidR="002677CA" w:rsidRDefault="002677CA" w:rsidP="00CA02A8">
      <w:pPr>
        <w:pStyle w:val="ListParagraph"/>
      </w:pPr>
    </w:p>
    <w:p w:rsidR="00CA02A8" w:rsidRDefault="00CA02A8" w:rsidP="00CA02A8">
      <w:pPr>
        <w:pStyle w:val="ListParagraph"/>
        <w:numPr>
          <w:ilvl w:val="0"/>
          <w:numId w:val="1"/>
        </w:numPr>
        <w:rPr>
          <w:b/>
        </w:rPr>
      </w:pPr>
      <w:r w:rsidRPr="00CA02A8">
        <w:rPr>
          <w:b/>
        </w:rPr>
        <w:t>U některých oborů - bohemistika, slavistika, archeologie - a ústavů je to pochopitelné. Jak si vede třeba globální ekonomie?</w:t>
      </w:r>
      <w:bookmarkStart w:id="4" w:name="_GoBack"/>
      <w:bookmarkEnd w:id="4"/>
    </w:p>
    <w:p w:rsidR="00BB263D" w:rsidRDefault="00BB263D" w:rsidP="00CA02A8">
      <w:pPr>
        <w:pStyle w:val="ListParagraph"/>
      </w:pPr>
    </w:p>
    <w:p w:rsidR="00CA02A8" w:rsidRPr="00CA02A8" w:rsidRDefault="00CA02A8" w:rsidP="00CA02A8">
      <w:pPr>
        <w:pStyle w:val="ListParagraph"/>
        <w:numPr>
          <w:ilvl w:val="0"/>
          <w:numId w:val="1"/>
        </w:numPr>
        <w:rPr>
          <w:b/>
        </w:rPr>
      </w:pPr>
      <w:r w:rsidRPr="00CA02A8">
        <w:rPr>
          <w:b/>
        </w:rPr>
        <w:t>Která pracoviště mají největší problém s predátorskými ča</w:t>
      </w:r>
      <w:r w:rsidR="00D60A31">
        <w:rPr>
          <w:b/>
        </w:rPr>
        <w:t>s</w:t>
      </w:r>
      <w:r w:rsidRPr="00CA02A8">
        <w:rPr>
          <w:b/>
        </w:rPr>
        <w:t>opisy?  A s "domáckými" žurnály?</w:t>
      </w:r>
    </w:p>
    <w:p w:rsidR="00CA02A8" w:rsidRDefault="00BB263D" w:rsidP="00CA02A8">
      <w:pPr>
        <w:pStyle w:val="ListParagraph"/>
      </w:pPr>
      <w:r w:rsidRPr="00BB263D">
        <w:rPr>
          <w:u w:val="single"/>
        </w:rPr>
        <w:t>Macháček:</w:t>
      </w:r>
      <w:r>
        <w:t xml:space="preserve"> </w:t>
      </w:r>
      <w:r w:rsidR="00BC0A61">
        <w:t xml:space="preserve">Neradi bychom ukazovali prstem na konkrétní pracoviště či organizace – interaktivní studie nabízí dostatek možností, aby se každý mohl nad výsledky své vlastní instituce zamyslet a </w:t>
      </w:r>
      <w:r>
        <w:t>sám</w:t>
      </w:r>
      <w:r w:rsidR="00BC0A61">
        <w:t xml:space="preserve"> </w:t>
      </w:r>
      <w:r w:rsidR="00D60A31">
        <w:t>je mohl posoudit.</w:t>
      </w:r>
    </w:p>
    <w:p w:rsidR="00D60A31" w:rsidRDefault="00D60A31" w:rsidP="00CA02A8">
      <w:pPr>
        <w:pStyle w:val="ListParagraph"/>
      </w:pPr>
    </w:p>
    <w:p w:rsidR="00BC0A61" w:rsidRDefault="00BC0A61" w:rsidP="00CA02A8">
      <w:pPr>
        <w:pStyle w:val="ListParagraph"/>
      </w:pPr>
    </w:p>
    <w:p w:rsidR="00CA02A8" w:rsidRDefault="00CA02A8" w:rsidP="00CA02A8">
      <w:pPr>
        <w:pStyle w:val="ListParagraph"/>
        <w:numPr>
          <w:ilvl w:val="0"/>
          <w:numId w:val="1"/>
        </w:numPr>
        <w:rPr>
          <w:b/>
        </w:rPr>
      </w:pPr>
      <w:r w:rsidRPr="00CA02A8">
        <w:rPr>
          <w:b/>
        </w:rPr>
        <w:t>Co Vás překvapilo?</w:t>
      </w:r>
    </w:p>
    <w:p w:rsidR="00D60A31" w:rsidRPr="00D60A31" w:rsidRDefault="00D60A31" w:rsidP="008A1181">
      <w:pPr>
        <w:pStyle w:val="ListParagraph"/>
        <w:jc w:val="both"/>
        <w:rPr>
          <w:b/>
        </w:rPr>
      </w:pPr>
      <w:r w:rsidRPr="00BB263D">
        <w:rPr>
          <w:u w:val="single"/>
        </w:rPr>
        <w:t>Macháček:</w:t>
      </w:r>
      <w:r>
        <w:t xml:space="preserve"> Po předchozích studiích, které tyto problémy </w:t>
      </w:r>
      <w:r w:rsidR="008A1181">
        <w:t xml:space="preserve">řešily </w:t>
      </w:r>
      <w:r>
        <w:t>na úrovni celých zemí</w:t>
      </w:r>
      <w:r w:rsidR="008A1181">
        <w:t>,</w:t>
      </w:r>
      <w:r>
        <w:t xml:space="preserve"> mne </w:t>
      </w:r>
      <w:r w:rsidR="008A1181">
        <w:t xml:space="preserve">potěšilo, že pro mnohá pracoviště jsou </w:t>
      </w:r>
      <w:r>
        <w:t>tyto problémy vlastně zcela irelevantní.</w:t>
      </w:r>
      <w:r w:rsidR="008A1181">
        <w:t xml:space="preserve"> Máme zde desítky pracovišť hodných následování. Také mne těší, že predátorské publikování se téměř netýká naší mateřské Akademie věd a i místní publikování je zde spíše méně časté.</w:t>
      </w:r>
    </w:p>
    <w:p w:rsidR="00CE1C48" w:rsidRDefault="00EF2F0D"/>
    <w:sectPr w:rsidR="00CE1C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034023"/>
    <w:multiLevelType w:val="hybridMultilevel"/>
    <w:tmpl w:val="AD74C3E8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Vít Macháček">
    <w15:presenceInfo w15:providerId="Windows Live" w15:userId="6766fffacb90d14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trackRevision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I1NzIyNzYzMjQyNzVU0lEKTi0uzszPAykwrAUAKmK6gywAAAA="/>
  </w:docVars>
  <w:rsids>
    <w:rsidRoot w:val="00CA02A8"/>
    <w:rsid w:val="0010443A"/>
    <w:rsid w:val="002677CA"/>
    <w:rsid w:val="00365CD0"/>
    <w:rsid w:val="00367C0B"/>
    <w:rsid w:val="003913D2"/>
    <w:rsid w:val="00464A91"/>
    <w:rsid w:val="00594A62"/>
    <w:rsid w:val="00675AC7"/>
    <w:rsid w:val="006C20F0"/>
    <w:rsid w:val="008157A8"/>
    <w:rsid w:val="008A1181"/>
    <w:rsid w:val="00912119"/>
    <w:rsid w:val="00956CF5"/>
    <w:rsid w:val="009C410A"/>
    <w:rsid w:val="00A32605"/>
    <w:rsid w:val="00A7319A"/>
    <w:rsid w:val="00BB263D"/>
    <w:rsid w:val="00BC0A61"/>
    <w:rsid w:val="00C760F1"/>
    <w:rsid w:val="00CA02A8"/>
    <w:rsid w:val="00D60A31"/>
    <w:rsid w:val="00EE1F4D"/>
    <w:rsid w:val="00EF2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C599A"/>
  <w15:chartTrackingRefBased/>
  <w15:docId w15:val="{817C1DC1-112B-491B-988C-A31171F6E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02A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5C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CD0"/>
    <w:rPr>
      <w:rFonts w:ascii="Segoe UI" w:hAnsi="Segoe UI" w:cs="Segoe UI"/>
      <w:sz w:val="18"/>
      <w:szCs w:val="18"/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56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447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6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00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49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09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57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07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98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54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2</Pages>
  <Words>493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CERGE-EI</Company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Vít Macháček</dc:creator>
  <cp:keywords/>
  <dc:description/>
  <cp:lastModifiedBy>Vít Macháček</cp:lastModifiedBy>
  <cp:revision>3</cp:revision>
  <dcterms:created xsi:type="dcterms:W3CDTF">2018-06-04T07:51:00Z</dcterms:created>
  <dcterms:modified xsi:type="dcterms:W3CDTF">2018-06-04T10:57:00Z</dcterms:modified>
</cp:coreProperties>
</file>